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5043096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63CEE0" w14:textId="0774F481" w:rsidR="00F8774A" w:rsidRDefault="00F8774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B09B120" wp14:editId="3DDD183A">
                <wp:extent cx="1417320" cy="750898"/>
                <wp:effectExtent l="0" t="0" r="0" b="0"/>
                <wp:docPr id="1" name="Pictur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314305147"/>
            <w:placeholder>
              <w:docPart w:val="F6BD9AFF09B1467A87AEE41CA622638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B0421AB" w14:textId="77777777" w:rsidR="00F8774A" w:rsidRDefault="00F8774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 COMPARATIVE STUDY OF FINGERPRINT MATCHING TECHNIQUES</w:t>
              </w:r>
            </w:p>
          </w:sdtContent>
        </w:sdt>
        <w:sdt>
          <w:sdtPr>
            <w:rPr>
              <w:color w:val="4472C4" w:themeColor="accent1"/>
              <w:sz w:val="56"/>
              <w:szCs w:val="56"/>
            </w:rPr>
            <w:alias w:val="Subtitle"/>
            <w:tag w:val=""/>
            <w:id w:val="-622378193"/>
            <w:placeholder>
              <w:docPart w:val="79E9644865E74B49B27C9B3DC039ED8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88C831A" w14:textId="461DEFCA" w:rsidR="00F8774A" w:rsidRDefault="00F8774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56"/>
                  <w:szCs w:val="56"/>
                </w:rPr>
                <w:t xml:space="preserve">CHAPTER 4 </w:t>
              </w:r>
              <w:r w:rsidR="00301189">
                <w:rPr>
                  <w:color w:val="4472C4" w:themeColor="accent1"/>
                  <w:sz w:val="56"/>
                  <w:szCs w:val="56"/>
                </w:rPr>
                <w:t>–</w:t>
              </w:r>
              <w:r>
                <w:rPr>
                  <w:color w:val="4472C4" w:themeColor="accent1"/>
                  <w:sz w:val="56"/>
                  <w:szCs w:val="56"/>
                </w:rPr>
                <w:t xml:space="preserve"> Results</w:t>
              </w:r>
              <w:r w:rsidR="00301189">
                <w:rPr>
                  <w:color w:val="4472C4" w:themeColor="accent1"/>
                  <w:sz w:val="56"/>
                  <w:szCs w:val="56"/>
                </w:rPr>
                <w:t xml:space="preserve"> </w:t>
              </w:r>
              <w:r w:rsidR="002B3DF8">
                <w:rPr>
                  <w:color w:val="4472C4" w:themeColor="accent1"/>
                  <w:sz w:val="56"/>
                  <w:szCs w:val="56"/>
                </w:rPr>
                <w:t>and</w:t>
              </w:r>
              <w:r w:rsidR="00301189">
                <w:rPr>
                  <w:color w:val="4472C4" w:themeColor="accent1"/>
                  <w:sz w:val="56"/>
                  <w:szCs w:val="56"/>
                </w:rPr>
                <w:t xml:space="preserve"> Discussion</w:t>
              </w:r>
            </w:p>
          </w:sdtContent>
        </w:sdt>
        <w:p w14:paraId="318E3817" w14:textId="77777777" w:rsidR="00F8774A" w:rsidRDefault="00F8774A">
          <w:pPr>
            <w:pStyle w:val="NoSpacing"/>
            <w:tabs>
              <w:tab w:val="center" w:pos="4680"/>
              <w:tab w:val="left" w:pos="5385"/>
            </w:tabs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ab/>
          </w:r>
        </w:p>
        <w:p w14:paraId="380A944F" w14:textId="77777777" w:rsidR="00F8774A" w:rsidRDefault="00F8774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5F74FCC" wp14:editId="5BBD2012">
                <wp:extent cx="758952" cy="478932"/>
                <wp:effectExtent l="0" t="0" r="3175" b="0"/>
                <wp:docPr id="2" name="Pictur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ListTable1Light-Accent1"/>
            <w:tblpPr w:leftFromText="180" w:rightFromText="180" w:vertAnchor="text" w:horzAnchor="margin" w:tblpXSpec="center" w:tblpY="525"/>
            <w:tblW w:w="0" w:type="auto"/>
            <w:tblLook w:val="04A0" w:firstRow="1" w:lastRow="0" w:firstColumn="1" w:lastColumn="0" w:noHBand="0" w:noVBand="1"/>
          </w:tblPr>
          <w:tblGrid>
            <w:gridCol w:w="4494"/>
            <w:gridCol w:w="4494"/>
          </w:tblGrid>
          <w:tr w:rsidR="00F8774A" w14:paraId="30AD1597" w14:textId="77777777" w:rsidTr="003B4A0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94" w:type="dxa"/>
              </w:tcPr>
              <w:p w14:paraId="08E87F42" w14:textId="77777777" w:rsidR="00F8774A" w:rsidRDefault="00F8774A">
                <w:pPr>
                  <w:jc w:val="center"/>
                </w:pPr>
                <w:r w:rsidRPr="00CF24E6">
                  <w:rPr>
                    <w:sz w:val="24"/>
                    <w:szCs w:val="24"/>
                  </w:rPr>
                  <w:t>ID</w:t>
                </w:r>
              </w:p>
            </w:tc>
            <w:tc>
              <w:tcPr>
                <w:tcW w:w="4494" w:type="dxa"/>
              </w:tcPr>
              <w:p w14:paraId="5A66B14F" w14:textId="77777777" w:rsidR="00F8774A" w:rsidRDefault="00F8774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>FULL NAME</w:t>
                </w:r>
              </w:p>
            </w:tc>
          </w:tr>
          <w:tr w:rsidR="00F8774A" w14:paraId="070793B7" w14:textId="77777777" w:rsidTr="003B4A0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94" w:type="dxa"/>
              </w:tcPr>
              <w:p w14:paraId="7B221F4A" w14:textId="77777777" w:rsidR="00F8774A" w:rsidRDefault="00F8774A">
                <w:pPr>
                  <w:jc w:val="center"/>
                  <w:rPr>
                    <w:sz w:val="24"/>
                    <w:szCs w:val="24"/>
                  </w:rPr>
                </w:pPr>
              </w:p>
              <w:p w14:paraId="67174720" w14:textId="77777777" w:rsidR="00F8774A" w:rsidRDefault="00F8774A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CF24E6">
                  <w:rPr>
                    <w:sz w:val="24"/>
                    <w:szCs w:val="24"/>
                  </w:rPr>
                  <w:t>10736694</w:t>
                </w:r>
              </w:p>
              <w:p w14:paraId="0310908A" w14:textId="77777777" w:rsidR="00F8774A" w:rsidRPr="00A50883" w:rsidRDefault="00F8774A">
                <w:pPr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4494" w:type="dxa"/>
              </w:tcPr>
              <w:p w14:paraId="2D859F8D" w14:textId="77777777" w:rsidR="00F8774A" w:rsidRDefault="00F877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</w:p>
              <w:p w14:paraId="7A46BE83" w14:textId="77777777" w:rsidR="00F8774A" w:rsidRDefault="00F877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 xml:space="preserve">Terence Ugo </w:t>
                </w:r>
                <w:proofErr w:type="spellStart"/>
                <w:r w:rsidRPr="00CF24E6">
                  <w:rPr>
                    <w:sz w:val="24"/>
                    <w:szCs w:val="24"/>
                  </w:rPr>
                  <w:t>Nacciarone</w:t>
                </w:r>
                <w:proofErr w:type="spellEnd"/>
                <w:r w:rsidRPr="00CF24E6">
                  <w:rPr>
                    <w:sz w:val="24"/>
                    <w:szCs w:val="24"/>
                  </w:rPr>
                  <w:t xml:space="preserve"> Quashie</w:t>
                </w:r>
              </w:p>
            </w:tc>
          </w:tr>
          <w:tr w:rsidR="00F8774A" w14:paraId="19872EB2" w14:textId="77777777" w:rsidTr="003B4A04">
            <w:trPr>
              <w:trHeight w:val="1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94" w:type="dxa"/>
              </w:tcPr>
              <w:p w14:paraId="48BA8B27" w14:textId="77777777" w:rsidR="00F8774A" w:rsidRDefault="00F8774A">
                <w:pPr>
                  <w:jc w:val="center"/>
                  <w:rPr>
                    <w:sz w:val="24"/>
                    <w:szCs w:val="24"/>
                  </w:rPr>
                </w:pPr>
              </w:p>
              <w:p w14:paraId="3F1D8E1D" w14:textId="78EAC3E4" w:rsidR="00F8774A" w:rsidRDefault="00F8774A" w:rsidP="00F8774A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CF24E6">
                  <w:rPr>
                    <w:sz w:val="24"/>
                    <w:szCs w:val="24"/>
                  </w:rPr>
                  <w:t>10729461</w:t>
                </w:r>
              </w:p>
              <w:p w14:paraId="6BE1D1BD" w14:textId="77777777" w:rsidR="00F8774A" w:rsidRDefault="00F8774A"/>
            </w:tc>
            <w:tc>
              <w:tcPr>
                <w:tcW w:w="4494" w:type="dxa"/>
              </w:tcPr>
              <w:p w14:paraId="51382C61" w14:textId="77777777" w:rsidR="00F8774A" w:rsidRDefault="00F8774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</w:p>
              <w:p w14:paraId="730B74A7" w14:textId="77777777" w:rsidR="00F8774A" w:rsidRDefault="00F8774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 xml:space="preserve">Abdul-Aziz Abubakar </w:t>
                </w:r>
                <w:proofErr w:type="spellStart"/>
                <w:r w:rsidRPr="00CF24E6">
                  <w:rPr>
                    <w:sz w:val="24"/>
                    <w:szCs w:val="24"/>
                  </w:rPr>
                  <w:t>Saddick</w:t>
                </w:r>
                <w:proofErr w:type="spellEnd"/>
              </w:p>
            </w:tc>
          </w:tr>
        </w:tbl>
        <w:p w14:paraId="796EDF06" w14:textId="77777777" w:rsidR="002A4E6D" w:rsidRDefault="002A4E6D">
          <w:pPr>
            <w:jc w:val="center"/>
            <w:rPr>
              <w:sz w:val="24"/>
              <w:szCs w:val="24"/>
            </w:rPr>
            <w:sectPr w:rsidR="002A4E6D" w:rsidSect="00F8774A">
              <w:footerReference w:type="default" r:id="rId10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55300808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555AF5E" w14:textId="732BB9D5" w:rsidR="002A4E6D" w:rsidRDefault="002A4E6D">
              <w:pPr>
                <w:pStyle w:val="TOCHeading"/>
              </w:pPr>
              <w:r>
                <w:t>Contents</w:t>
              </w:r>
            </w:p>
            <w:p w14:paraId="564F7892" w14:textId="681086C8" w:rsidR="00301189" w:rsidRDefault="002A4E6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9240334" w:history="1">
                <w:r w:rsidR="00301189" w:rsidRPr="0090473E">
                  <w:rPr>
                    <w:rStyle w:val="Hyperlink"/>
                    <w:noProof/>
                  </w:rPr>
                  <w:t>Summary of Data</w:t>
                </w:r>
                <w:r w:rsidR="00301189">
                  <w:rPr>
                    <w:noProof/>
                    <w:webHidden/>
                  </w:rPr>
                  <w:tab/>
                </w:r>
                <w:r w:rsidR="00301189">
                  <w:rPr>
                    <w:noProof/>
                    <w:webHidden/>
                  </w:rPr>
                  <w:fldChar w:fldCharType="begin"/>
                </w:r>
                <w:r w:rsidR="00301189">
                  <w:rPr>
                    <w:noProof/>
                    <w:webHidden/>
                  </w:rPr>
                  <w:instrText xml:space="preserve"> PAGEREF _Toc119240334 \h </w:instrText>
                </w:r>
                <w:r w:rsidR="00301189">
                  <w:rPr>
                    <w:noProof/>
                    <w:webHidden/>
                  </w:rPr>
                </w:r>
                <w:r w:rsidR="00301189">
                  <w:rPr>
                    <w:noProof/>
                    <w:webHidden/>
                  </w:rPr>
                  <w:fldChar w:fldCharType="separate"/>
                </w:r>
                <w:r w:rsidR="00301189">
                  <w:rPr>
                    <w:noProof/>
                    <w:webHidden/>
                  </w:rPr>
                  <w:t>1</w:t>
                </w:r>
                <w:r w:rsidR="00301189">
                  <w:rPr>
                    <w:noProof/>
                    <w:webHidden/>
                  </w:rPr>
                  <w:fldChar w:fldCharType="end"/>
                </w:r>
              </w:hyperlink>
            </w:p>
            <w:p w14:paraId="41D14E62" w14:textId="00666DA5" w:rsidR="00301189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35" w:history="1">
                <w:r w:rsidR="00301189" w:rsidRPr="0090473E">
                  <w:rPr>
                    <w:rStyle w:val="Hyperlink"/>
                    <w:noProof/>
                  </w:rPr>
                  <w:t>Table Categories</w:t>
                </w:r>
                <w:r w:rsidR="00301189">
                  <w:rPr>
                    <w:noProof/>
                    <w:webHidden/>
                  </w:rPr>
                  <w:tab/>
                </w:r>
                <w:r w:rsidR="00301189">
                  <w:rPr>
                    <w:noProof/>
                    <w:webHidden/>
                  </w:rPr>
                  <w:fldChar w:fldCharType="begin"/>
                </w:r>
                <w:r w:rsidR="00301189">
                  <w:rPr>
                    <w:noProof/>
                    <w:webHidden/>
                  </w:rPr>
                  <w:instrText xml:space="preserve"> PAGEREF _Toc119240335 \h </w:instrText>
                </w:r>
                <w:r w:rsidR="00301189">
                  <w:rPr>
                    <w:noProof/>
                    <w:webHidden/>
                  </w:rPr>
                </w:r>
                <w:r w:rsidR="00301189">
                  <w:rPr>
                    <w:noProof/>
                    <w:webHidden/>
                  </w:rPr>
                  <w:fldChar w:fldCharType="separate"/>
                </w:r>
                <w:r w:rsidR="00301189">
                  <w:rPr>
                    <w:noProof/>
                    <w:webHidden/>
                  </w:rPr>
                  <w:t>1</w:t>
                </w:r>
                <w:r w:rsidR="00301189">
                  <w:rPr>
                    <w:noProof/>
                    <w:webHidden/>
                  </w:rPr>
                  <w:fldChar w:fldCharType="end"/>
                </w:r>
              </w:hyperlink>
            </w:p>
            <w:p w14:paraId="15B8DB2C" w14:textId="601BC174" w:rsidR="00301189" w:rsidRDefault="0000000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36" w:history="1">
                <w:r w:rsidR="00301189" w:rsidRPr="0090473E">
                  <w:rPr>
                    <w:rStyle w:val="Hyperlink"/>
                    <w:noProof/>
                  </w:rPr>
                  <w:t>Fingerprint Image</w:t>
                </w:r>
                <w:r w:rsidR="00301189">
                  <w:rPr>
                    <w:noProof/>
                    <w:webHidden/>
                  </w:rPr>
                  <w:tab/>
                </w:r>
                <w:r w:rsidR="00301189">
                  <w:rPr>
                    <w:noProof/>
                    <w:webHidden/>
                  </w:rPr>
                  <w:fldChar w:fldCharType="begin"/>
                </w:r>
                <w:r w:rsidR="00301189">
                  <w:rPr>
                    <w:noProof/>
                    <w:webHidden/>
                  </w:rPr>
                  <w:instrText xml:space="preserve"> PAGEREF _Toc119240336 \h </w:instrText>
                </w:r>
                <w:r w:rsidR="00301189">
                  <w:rPr>
                    <w:noProof/>
                    <w:webHidden/>
                  </w:rPr>
                </w:r>
                <w:r w:rsidR="00301189">
                  <w:rPr>
                    <w:noProof/>
                    <w:webHidden/>
                  </w:rPr>
                  <w:fldChar w:fldCharType="separate"/>
                </w:r>
                <w:r w:rsidR="00301189">
                  <w:rPr>
                    <w:noProof/>
                    <w:webHidden/>
                  </w:rPr>
                  <w:t>1</w:t>
                </w:r>
                <w:r w:rsidR="00301189">
                  <w:rPr>
                    <w:noProof/>
                    <w:webHidden/>
                  </w:rPr>
                  <w:fldChar w:fldCharType="end"/>
                </w:r>
              </w:hyperlink>
            </w:p>
            <w:p w14:paraId="6FBCEB17" w14:textId="0338F448" w:rsidR="00301189" w:rsidRDefault="0000000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37" w:history="1">
                <w:r w:rsidR="00301189" w:rsidRPr="0090473E">
                  <w:rPr>
                    <w:rStyle w:val="Hyperlink"/>
                    <w:noProof/>
                  </w:rPr>
                  <w:t>Time Taken</w:t>
                </w:r>
                <w:r w:rsidR="00301189">
                  <w:rPr>
                    <w:noProof/>
                    <w:webHidden/>
                  </w:rPr>
                  <w:tab/>
                </w:r>
                <w:r w:rsidR="00301189">
                  <w:rPr>
                    <w:noProof/>
                    <w:webHidden/>
                  </w:rPr>
                  <w:fldChar w:fldCharType="begin"/>
                </w:r>
                <w:r w:rsidR="00301189">
                  <w:rPr>
                    <w:noProof/>
                    <w:webHidden/>
                  </w:rPr>
                  <w:instrText xml:space="preserve"> PAGEREF _Toc119240337 \h </w:instrText>
                </w:r>
                <w:r w:rsidR="00301189">
                  <w:rPr>
                    <w:noProof/>
                    <w:webHidden/>
                  </w:rPr>
                </w:r>
                <w:r w:rsidR="00301189">
                  <w:rPr>
                    <w:noProof/>
                    <w:webHidden/>
                  </w:rPr>
                  <w:fldChar w:fldCharType="separate"/>
                </w:r>
                <w:r w:rsidR="00301189">
                  <w:rPr>
                    <w:noProof/>
                    <w:webHidden/>
                  </w:rPr>
                  <w:t>1</w:t>
                </w:r>
                <w:r w:rsidR="00301189">
                  <w:rPr>
                    <w:noProof/>
                    <w:webHidden/>
                  </w:rPr>
                  <w:fldChar w:fldCharType="end"/>
                </w:r>
              </w:hyperlink>
            </w:p>
            <w:p w14:paraId="3D93D5D4" w14:textId="20E3B1AC" w:rsidR="00301189" w:rsidRDefault="0000000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38" w:history="1">
                <w:r w:rsidR="00301189" w:rsidRPr="0090473E">
                  <w:rPr>
                    <w:rStyle w:val="Hyperlink"/>
                    <w:noProof/>
                  </w:rPr>
                  <w:t>Match Score</w:t>
                </w:r>
                <w:r w:rsidR="00301189">
                  <w:rPr>
                    <w:noProof/>
                    <w:webHidden/>
                  </w:rPr>
                  <w:tab/>
                </w:r>
                <w:r w:rsidR="00301189">
                  <w:rPr>
                    <w:noProof/>
                    <w:webHidden/>
                  </w:rPr>
                  <w:fldChar w:fldCharType="begin"/>
                </w:r>
                <w:r w:rsidR="00301189">
                  <w:rPr>
                    <w:noProof/>
                    <w:webHidden/>
                  </w:rPr>
                  <w:instrText xml:space="preserve"> PAGEREF _Toc119240338 \h </w:instrText>
                </w:r>
                <w:r w:rsidR="00301189">
                  <w:rPr>
                    <w:noProof/>
                    <w:webHidden/>
                  </w:rPr>
                </w:r>
                <w:r w:rsidR="00301189">
                  <w:rPr>
                    <w:noProof/>
                    <w:webHidden/>
                  </w:rPr>
                  <w:fldChar w:fldCharType="separate"/>
                </w:r>
                <w:r w:rsidR="00301189">
                  <w:rPr>
                    <w:noProof/>
                    <w:webHidden/>
                  </w:rPr>
                  <w:t>1</w:t>
                </w:r>
                <w:r w:rsidR="00301189">
                  <w:rPr>
                    <w:noProof/>
                    <w:webHidden/>
                  </w:rPr>
                  <w:fldChar w:fldCharType="end"/>
                </w:r>
              </w:hyperlink>
            </w:p>
            <w:p w14:paraId="6B7F053F" w14:textId="73B97232" w:rsidR="00301189" w:rsidRDefault="0000000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39" w:history="1">
                <w:r w:rsidR="00301189" w:rsidRPr="0090473E">
                  <w:rPr>
                    <w:rStyle w:val="Hyperlink"/>
                    <w:noProof/>
                  </w:rPr>
                  <w:t>Verdict</w:t>
                </w:r>
                <w:r w:rsidR="00301189">
                  <w:rPr>
                    <w:noProof/>
                    <w:webHidden/>
                  </w:rPr>
                  <w:tab/>
                </w:r>
                <w:r w:rsidR="00301189">
                  <w:rPr>
                    <w:noProof/>
                    <w:webHidden/>
                  </w:rPr>
                  <w:fldChar w:fldCharType="begin"/>
                </w:r>
                <w:r w:rsidR="00301189">
                  <w:rPr>
                    <w:noProof/>
                    <w:webHidden/>
                  </w:rPr>
                  <w:instrText xml:space="preserve"> PAGEREF _Toc119240339 \h </w:instrText>
                </w:r>
                <w:r w:rsidR="00301189">
                  <w:rPr>
                    <w:noProof/>
                    <w:webHidden/>
                  </w:rPr>
                </w:r>
                <w:r w:rsidR="00301189">
                  <w:rPr>
                    <w:noProof/>
                    <w:webHidden/>
                  </w:rPr>
                  <w:fldChar w:fldCharType="separate"/>
                </w:r>
                <w:r w:rsidR="00301189">
                  <w:rPr>
                    <w:noProof/>
                    <w:webHidden/>
                  </w:rPr>
                  <w:t>1</w:t>
                </w:r>
                <w:r w:rsidR="00301189">
                  <w:rPr>
                    <w:noProof/>
                    <w:webHidden/>
                  </w:rPr>
                  <w:fldChar w:fldCharType="end"/>
                </w:r>
              </w:hyperlink>
            </w:p>
            <w:p w14:paraId="02F93CEC" w14:textId="55297024" w:rsidR="00301189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40" w:history="1">
                <w:r w:rsidR="00301189" w:rsidRPr="0090473E">
                  <w:rPr>
                    <w:rStyle w:val="Hyperlink"/>
                    <w:noProof/>
                  </w:rPr>
                  <w:t>Sample Data</w:t>
                </w:r>
                <w:r w:rsidR="00301189">
                  <w:rPr>
                    <w:noProof/>
                    <w:webHidden/>
                  </w:rPr>
                  <w:tab/>
                </w:r>
                <w:r w:rsidR="00301189">
                  <w:rPr>
                    <w:noProof/>
                    <w:webHidden/>
                  </w:rPr>
                  <w:fldChar w:fldCharType="begin"/>
                </w:r>
                <w:r w:rsidR="00301189">
                  <w:rPr>
                    <w:noProof/>
                    <w:webHidden/>
                  </w:rPr>
                  <w:instrText xml:space="preserve"> PAGEREF _Toc119240340 \h </w:instrText>
                </w:r>
                <w:r w:rsidR="00301189">
                  <w:rPr>
                    <w:noProof/>
                    <w:webHidden/>
                  </w:rPr>
                </w:r>
                <w:r w:rsidR="00301189">
                  <w:rPr>
                    <w:noProof/>
                    <w:webHidden/>
                  </w:rPr>
                  <w:fldChar w:fldCharType="separate"/>
                </w:r>
                <w:r w:rsidR="00301189">
                  <w:rPr>
                    <w:noProof/>
                    <w:webHidden/>
                  </w:rPr>
                  <w:t>2</w:t>
                </w:r>
                <w:r w:rsidR="00301189">
                  <w:rPr>
                    <w:noProof/>
                    <w:webHidden/>
                  </w:rPr>
                  <w:fldChar w:fldCharType="end"/>
                </w:r>
              </w:hyperlink>
            </w:p>
            <w:p w14:paraId="2EA2E71A" w14:textId="6D33A00B" w:rsidR="00301189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41" w:history="1">
                <w:r w:rsidR="00301189" w:rsidRPr="0090473E">
                  <w:rPr>
                    <w:rStyle w:val="Hyperlink"/>
                    <w:noProof/>
                  </w:rPr>
                  <w:t>Results And Discussion</w:t>
                </w:r>
                <w:r w:rsidR="00301189">
                  <w:rPr>
                    <w:noProof/>
                    <w:webHidden/>
                  </w:rPr>
                  <w:tab/>
                </w:r>
                <w:r w:rsidR="00301189">
                  <w:rPr>
                    <w:noProof/>
                    <w:webHidden/>
                  </w:rPr>
                  <w:fldChar w:fldCharType="begin"/>
                </w:r>
                <w:r w:rsidR="00301189">
                  <w:rPr>
                    <w:noProof/>
                    <w:webHidden/>
                  </w:rPr>
                  <w:instrText xml:space="preserve"> PAGEREF _Toc119240341 \h </w:instrText>
                </w:r>
                <w:r w:rsidR="00301189">
                  <w:rPr>
                    <w:noProof/>
                    <w:webHidden/>
                  </w:rPr>
                </w:r>
                <w:r w:rsidR="00301189">
                  <w:rPr>
                    <w:noProof/>
                    <w:webHidden/>
                  </w:rPr>
                  <w:fldChar w:fldCharType="separate"/>
                </w:r>
                <w:r w:rsidR="00301189">
                  <w:rPr>
                    <w:noProof/>
                    <w:webHidden/>
                  </w:rPr>
                  <w:t>3</w:t>
                </w:r>
                <w:r w:rsidR="00301189">
                  <w:rPr>
                    <w:noProof/>
                    <w:webHidden/>
                  </w:rPr>
                  <w:fldChar w:fldCharType="end"/>
                </w:r>
              </w:hyperlink>
            </w:p>
            <w:p w14:paraId="3A88A139" w14:textId="556BA0F4" w:rsidR="00301189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42" w:history="1">
                <w:r w:rsidR="00301189" w:rsidRPr="0090473E">
                  <w:rPr>
                    <w:rStyle w:val="Hyperlink"/>
                    <w:noProof/>
                  </w:rPr>
                  <w:t>Matches</w:t>
                </w:r>
                <w:r w:rsidR="00301189">
                  <w:rPr>
                    <w:noProof/>
                    <w:webHidden/>
                  </w:rPr>
                  <w:tab/>
                </w:r>
                <w:r w:rsidR="00301189">
                  <w:rPr>
                    <w:noProof/>
                    <w:webHidden/>
                  </w:rPr>
                  <w:fldChar w:fldCharType="begin"/>
                </w:r>
                <w:r w:rsidR="00301189">
                  <w:rPr>
                    <w:noProof/>
                    <w:webHidden/>
                  </w:rPr>
                  <w:instrText xml:space="preserve"> PAGEREF _Toc119240342 \h </w:instrText>
                </w:r>
                <w:r w:rsidR="00301189">
                  <w:rPr>
                    <w:noProof/>
                    <w:webHidden/>
                  </w:rPr>
                </w:r>
                <w:r w:rsidR="00301189">
                  <w:rPr>
                    <w:noProof/>
                    <w:webHidden/>
                  </w:rPr>
                  <w:fldChar w:fldCharType="separate"/>
                </w:r>
                <w:r w:rsidR="00301189">
                  <w:rPr>
                    <w:noProof/>
                    <w:webHidden/>
                  </w:rPr>
                  <w:t>3</w:t>
                </w:r>
                <w:r w:rsidR="00301189">
                  <w:rPr>
                    <w:noProof/>
                    <w:webHidden/>
                  </w:rPr>
                  <w:fldChar w:fldCharType="end"/>
                </w:r>
              </w:hyperlink>
            </w:p>
            <w:p w14:paraId="269DCAD8" w14:textId="43A35D6F" w:rsidR="00301189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43" w:history="1">
                <w:r w:rsidR="00301189" w:rsidRPr="0090473E">
                  <w:rPr>
                    <w:rStyle w:val="Hyperlink"/>
                    <w:noProof/>
                  </w:rPr>
                  <w:t>Algorithm Run Time</w:t>
                </w:r>
                <w:r w:rsidR="00301189">
                  <w:rPr>
                    <w:noProof/>
                    <w:webHidden/>
                  </w:rPr>
                  <w:tab/>
                </w:r>
                <w:r w:rsidR="00301189">
                  <w:rPr>
                    <w:noProof/>
                    <w:webHidden/>
                  </w:rPr>
                  <w:fldChar w:fldCharType="begin"/>
                </w:r>
                <w:r w:rsidR="00301189">
                  <w:rPr>
                    <w:noProof/>
                    <w:webHidden/>
                  </w:rPr>
                  <w:instrText xml:space="preserve"> PAGEREF _Toc119240343 \h </w:instrText>
                </w:r>
                <w:r w:rsidR="00301189">
                  <w:rPr>
                    <w:noProof/>
                    <w:webHidden/>
                  </w:rPr>
                </w:r>
                <w:r w:rsidR="00301189">
                  <w:rPr>
                    <w:noProof/>
                    <w:webHidden/>
                  </w:rPr>
                  <w:fldChar w:fldCharType="separate"/>
                </w:r>
                <w:r w:rsidR="00301189">
                  <w:rPr>
                    <w:noProof/>
                    <w:webHidden/>
                  </w:rPr>
                  <w:t>4</w:t>
                </w:r>
                <w:r w:rsidR="00301189">
                  <w:rPr>
                    <w:noProof/>
                    <w:webHidden/>
                  </w:rPr>
                  <w:fldChar w:fldCharType="end"/>
                </w:r>
              </w:hyperlink>
            </w:p>
            <w:p w14:paraId="0E7B90B8" w14:textId="4CD222DE" w:rsidR="00301189" w:rsidRDefault="0000000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44" w:history="1">
                <w:r w:rsidR="00301189" w:rsidRPr="0090473E">
                  <w:rPr>
                    <w:rStyle w:val="Hyperlink"/>
                    <w:noProof/>
                  </w:rPr>
                  <w:t>Cross Regional (CR) Cut Images</w:t>
                </w:r>
                <w:r w:rsidR="00301189">
                  <w:rPr>
                    <w:noProof/>
                    <w:webHidden/>
                  </w:rPr>
                  <w:tab/>
                </w:r>
                <w:r w:rsidR="00301189">
                  <w:rPr>
                    <w:noProof/>
                    <w:webHidden/>
                  </w:rPr>
                  <w:fldChar w:fldCharType="begin"/>
                </w:r>
                <w:r w:rsidR="00301189">
                  <w:rPr>
                    <w:noProof/>
                    <w:webHidden/>
                  </w:rPr>
                  <w:instrText xml:space="preserve"> PAGEREF _Toc119240344 \h </w:instrText>
                </w:r>
                <w:r w:rsidR="00301189">
                  <w:rPr>
                    <w:noProof/>
                    <w:webHidden/>
                  </w:rPr>
                </w:r>
                <w:r w:rsidR="00301189">
                  <w:rPr>
                    <w:noProof/>
                    <w:webHidden/>
                  </w:rPr>
                  <w:fldChar w:fldCharType="separate"/>
                </w:r>
                <w:r w:rsidR="00301189">
                  <w:rPr>
                    <w:noProof/>
                    <w:webHidden/>
                  </w:rPr>
                  <w:t>4</w:t>
                </w:r>
                <w:r w:rsidR="00301189">
                  <w:rPr>
                    <w:noProof/>
                    <w:webHidden/>
                  </w:rPr>
                  <w:fldChar w:fldCharType="end"/>
                </w:r>
              </w:hyperlink>
            </w:p>
            <w:p w14:paraId="356BAAED" w14:textId="39E199E5" w:rsidR="00301189" w:rsidRDefault="0000000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45" w:history="1">
                <w:r w:rsidR="00301189" w:rsidRPr="0090473E">
                  <w:rPr>
                    <w:rStyle w:val="Hyperlink"/>
                    <w:noProof/>
                  </w:rPr>
                  <w:t>Obliterated (OBL) Images</w:t>
                </w:r>
                <w:r w:rsidR="00301189">
                  <w:rPr>
                    <w:noProof/>
                    <w:webHidden/>
                  </w:rPr>
                  <w:tab/>
                </w:r>
                <w:r w:rsidR="00301189">
                  <w:rPr>
                    <w:noProof/>
                    <w:webHidden/>
                  </w:rPr>
                  <w:fldChar w:fldCharType="begin"/>
                </w:r>
                <w:r w:rsidR="00301189">
                  <w:rPr>
                    <w:noProof/>
                    <w:webHidden/>
                  </w:rPr>
                  <w:instrText xml:space="preserve"> PAGEREF _Toc119240345 \h </w:instrText>
                </w:r>
                <w:r w:rsidR="00301189">
                  <w:rPr>
                    <w:noProof/>
                    <w:webHidden/>
                  </w:rPr>
                </w:r>
                <w:r w:rsidR="00301189">
                  <w:rPr>
                    <w:noProof/>
                    <w:webHidden/>
                  </w:rPr>
                  <w:fldChar w:fldCharType="separate"/>
                </w:r>
                <w:r w:rsidR="00301189">
                  <w:rPr>
                    <w:noProof/>
                    <w:webHidden/>
                  </w:rPr>
                  <w:t>5</w:t>
                </w:r>
                <w:r w:rsidR="00301189">
                  <w:rPr>
                    <w:noProof/>
                    <w:webHidden/>
                  </w:rPr>
                  <w:fldChar w:fldCharType="end"/>
                </w:r>
              </w:hyperlink>
            </w:p>
            <w:p w14:paraId="7E8915E5" w14:textId="17EBEF7E" w:rsidR="00301189" w:rsidRDefault="00000000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46" w:history="1">
                <w:r w:rsidR="00301189" w:rsidRPr="0090473E">
                  <w:rPr>
                    <w:rStyle w:val="Hyperlink"/>
                    <w:noProof/>
                  </w:rPr>
                  <w:t>Z Cut Images</w:t>
                </w:r>
                <w:r w:rsidR="00301189">
                  <w:rPr>
                    <w:noProof/>
                    <w:webHidden/>
                  </w:rPr>
                  <w:tab/>
                </w:r>
                <w:r w:rsidR="00301189">
                  <w:rPr>
                    <w:noProof/>
                    <w:webHidden/>
                  </w:rPr>
                  <w:fldChar w:fldCharType="begin"/>
                </w:r>
                <w:r w:rsidR="00301189">
                  <w:rPr>
                    <w:noProof/>
                    <w:webHidden/>
                  </w:rPr>
                  <w:instrText xml:space="preserve"> PAGEREF _Toc119240346 \h </w:instrText>
                </w:r>
                <w:r w:rsidR="00301189">
                  <w:rPr>
                    <w:noProof/>
                    <w:webHidden/>
                  </w:rPr>
                </w:r>
                <w:r w:rsidR="00301189">
                  <w:rPr>
                    <w:noProof/>
                    <w:webHidden/>
                  </w:rPr>
                  <w:fldChar w:fldCharType="separate"/>
                </w:r>
                <w:r w:rsidR="00301189">
                  <w:rPr>
                    <w:noProof/>
                    <w:webHidden/>
                  </w:rPr>
                  <w:t>6</w:t>
                </w:r>
                <w:r w:rsidR="00301189">
                  <w:rPr>
                    <w:noProof/>
                    <w:webHidden/>
                  </w:rPr>
                  <w:fldChar w:fldCharType="end"/>
                </w:r>
              </w:hyperlink>
            </w:p>
            <w:p w14:paraId="6EFF29FB" w14:textId="6C19DD30" w:rsidR="002A4E6D" w:rsidRDefault="002A4E6D">
              <w:pPr>
                <w:rPr>
                  <w:b/>
                  <w:bCs/>
                  <w:noProof/>
                </w:rPr>
                <w:sectPr w:rsidR="002A4E6D" w:rsidSect="002A4E6D">
                  <w:footerReference w:type="default" r:id="rId11"/>
                  <w:footerReference w:type="first" r:id="rId12"/>
                  <w:pgSz w:w="12240" w:h="15840"/>
                  <w:pgMar w:top="1440" w:right="1440" w:bottom="1440" w:left="1440" w:header="720" w:footer="720" w:gutter="0"/>
                  <w:pgNumType w:fmt="lowerRoman" w:start="1"/>
                  <w:cols w:space="720"/>
                  <w:titlePg/>
                  <w:docGrid w:linePitch="360"/>
                </w:sectPr>
              </w:pPr>
              <w:r>
                <w:rPr>
                  <w:b/>
                  <w:bCs/>
                  <w:noProof/>
                </w:rPr>
                <w:fldChar w:fldCharType="end"/>
              </w:r>
            </w:p>
            <w:p w14:paraId="03359294" w14:textId="4F2FADCF" w:rsidR="002A4E6D" w:rsidRDefault="00000000"/>
          </w:sdtContent>
        </w:sdt>
        <w:p w14:paraId="4D8CA35C" w14:textId="788233DA" w:rsidR="00F8774A" w:rsidRPr="00F8774A" w:rsidRDefault="00F8774A">
          <w:r>
            <w:br w:type="page"/>
          </w:r>
        </w:p>
      </w:sdtContent>
    </w:sdt>
    <w:p w14:paraId="2BE2B154" w14:textId="7A1D3524" w:rsidR="0038004A" w:rsidRDefault="0038004A" w:rsidP="0038004A">
      <w:pPr>
        <w:pStyle w:val="Heading1"/>
      </w:pPr>
      <w:bookmarkStart w:id="0" w:name="_Toc119240334"/>
      <w:r>
        <w:lastRenderedPageBreak/>
        <w:t>Summary of Data</w:t>
      </w:r>
      <w:bookmarkEnd w:id="0"/>
    </w:p>
    <w:p w14:paraId="191B7A07" w14:textId="42551BBB" w:rsidR="0038004A" w:rsidRDefault="0038004A" w:rsidP="0038004A">
      <w:r>
        <w:t xml:space="preserve">The </w:t>
      </w:r>
      <w:r w:rsidR="00B93ACA">
        <w:t xml:space="preserve">data </w:t>
      </w:r>
      <w:r>
        <w:t xml:space="preserve">was grouped into two (2) sections namely </w:t>
      </w:r>
    </w:p>
    <w:p w14:paraId="4273267E" w14:textId="07374FA5" w:rsidR="0038004A" w:rsidRDefault="0038004A" w:rsidP="0038004A">
      <w:pPr>
        <w:pStyle w:val="ListParagraph"/>
        <w:numPr>
          <w:ilvl w:val="0"/>
          <w:numId w:val="3"/>
        </w:numPr>
      </w:pPr>
      <w:r>
        <w:t>SIFT RESULTS</w:t>
      </w:r>
    </w:p>
    <w:p w14:paraId="6FF72582" w14:textId="656B92BA" w:rsidR="0038004A" w:rsidRDefault="0038004A" w:rsidP="0038004A">
      <w:pPr>
        <w:pStyle w:val="ListParagraph"/>
        <w:numPr>
          <w:ilvl w:val="0"/>
          <w:numId w:val="3"/>
        </w:numPr>
      </w:pPr>
      <w:r>
        <w:t>MINUTIAE RES</w:t>
      </w:r>
      <w:r w:rsidR="00E57857">
        <w:t>ULTS</w:t>
      </w:r>
    </w:p>
    <w:p w14:paraId="6AE8E593" w14:textId="0136B837" w:rsidR="00E57857" w:rsidRDefault="00E57857" w:rsidP="00E57857">
      <w:r>
        <w:t xml:space="preserve">Each of these sections had the </w:t>
      </w:r>
      <w:r w:rsidR="00402F86">
        <w:t>following information</w:t>
      </w:r>
    </w:p>
    <w:p w14:paraId="6FE42E27" w14:textId="04F71F51" w:rsidR="00E57857" w:rsidRDefault="00402F86" w:rsidP="00402F86">
      <w:pPr>
        <w:pStyle w:val="ListParagraph"/>
        <w:numPr>
          <w:ilvl w:val="0"/>
          <w:numId w:val="4"/>
        </w:numPr>
      </w:pPr>
      <w:r>
        <w:t>Fingerprint Image</w:t>
      </w:r>
    </w:p>
    <w:p w14:paraId="6E481C1B" w14:textId="11CE6FEB" w:rsidR="00E57857" w:rsidRDefault="00E57857" w:rsidP="00E57857">
      <w:pPr>
        <w:pStyle w:val="ListParagraph"/>
        <w:numPr>
          <w:ilvl w:val="0"/>
          <w:numId w:val="4"/>
        </w:numPr>
      </w:pPr>
      <w:r>
        <w:t>Match Score</w:t>
      </w:r>
    </w:p>
    <w:p w14:paraId="37A84A70" w14:textId="6BCEAC03" w:rsidR="00E57857" w:rsidRDefault="00E57857" w:rsidP="00E57857">
      <w:pPr>
        <w:pStyle w:val="ListParagraph"/>
        <w:numPr>
          <w:ilvl w:val="0"/>
          <w:numId w:val="4"/>
        </w:numPr>
      </w:pPr>
      <w:r>
        <w:t>Time Taken</w:t>
      </w:r>
    </w:p>
    <w:p w14:paraId="72A9E998" w14:textId="63AD62EF" w:rsidR="00E57857" w:rsidRDefault="00E57857" w:rsidP="00E57857">
      <w:pPr>
        <w:pStyle w:val="ListParagraph"/>
        <w:numPr>
          <w:ilvl w:val="0"/>
          <w:numId w:val="4"/>
        </w:numPr>
      </w:pPr>
      <w:r>
        <w:t>Verdict</w:t>
      </w:r>
    </w:p>
    <w:p w14:paraId="0DB943D8" w14:textId="6ECBE42D" w:rsidR="004C2786" w:rsidRDefault="004C2786" w:rsidP="004C2786">
      <w:pPr>
        <w:pStyle w:val="Heading2"/>
      </w:pPr>
      <w:bookmarkStart w:id="1" w:name="_Toc119240335"/>
      <w:r>
        <w:t>Table Categories</w:t>
      </w:r>
      <w:bookmarkEnd w:id="1"/>
    </w:p>
    <w:p w14:paraId="3DE6530B" w14:textId="3186855C" w:rsidR="00E57857" w:rsidRDefault="00402F86" w:rsidP="004C2786">
      <w:pPr>
        <w:pStyle w:val="Heading3"/>
      </w:pPr>
      <w:bookmarkStart w:id="2" w:name="_Toc119240336"/>
      <w:r>
        <w:t>Fingerprint Image</w:t>
      </w:r>
      <w:bookmarkEnd w:id="2"/>
    </w:p>
    <w:p w14:paraId="4E87A9A8" w14:textId="62F618FE" w:rsidR="00E57857" w:rsidRDefault="00402F86" w:rsidP="00E57857">
      <w:r>
        <w:t>This section shows the original fingerprint image paired against its altered version. Altered versions were further broken down into sub categories, namely</w:t>
      </w:r>
    </w:p>
    <w:p w14:paraId="34239909" w14:textId="03B07E92" w:rsidR="00E57857" w:rsidRDefault="00E57857" w:rsidP="00E57857">
      <w:pPr>
        <w:pStyle w:val="ListParagraph"/>
        <w:numPr>
          <w:ilvl w:val="0"/>
          <w:numId w:val="5"/>
        </w:numPr>
      </w:pPr>
      <w:r>
        <w:t>CR (Cross Region Cut)</w:t>
      </w:r>
    </w:p>
    <w:p w14:paraId="24F46BC0" w14:textId="5B8CA632" w:rsidR="00E57857" w:rsidRDefault="00E57857" w:rsidP="00E57857">
      <w:pPr>
        <w:pStyle w:val="ListParagraph"/>
        <w:numPr>
          <w:ilvl w:val="0"/>
          <w:numId w:val="5"/>
        </w:numPr>
      </w:pPr>
      <w:r>
        <w:t>OBL (Obliteration)</w:t>
      </w:r>
    </w:p>
    <w:p w14:paraId="3DD0AC13" w14:textId="28D21C3F" w:rsidR="00E57857" w:rsidRDefault="00E57857" w:rsidP="00E57857">
      <w:pPr>
        <w:pStyle w:val="ListParagraph"/>
        <w:numPr>
          <w:ilvl w:val="0"/>
          <w:numId w:val="5"/>
        </w:numPr>
      </w:pPr>
      <w:r>
        <w:t xml:space="preserve">Z-Cut </w:t>
      </w:r>
    </w:p>
    <w:p w14:paraId="1F926BF0" w14:textId="18AC3A98" w:rsidR="00E57857" w:rsidRDefault="00E57857" w:rsidP="004C2786">
      <w:pPr>
        <w:pStyle w:val="Heading3"/>
      </w:pPr>
      <w:bookmarkStart w:id="3" w:name="_Toc119240337"/>
      <w:r>
        <w:t>Time Taken</w:t>
      </w:r>
      <w:bookmarkEnd w:id="3"/>
    </w:p>
    <w:p w14:paraId="7248664B" w14:textId="684B0007" w:rsidR="00E57857" w:rsidRPr="00E57857" w:rsidRDefault="00402F86" w:rsidP="00E57857">
      <w:r>
        <w:t>Time Taken r</w:t>
      </w:r>
      <w:r w:rsidR="00E57857">
        <w:t>efers to the time for total completion of the algorithm</w:t>
      </w:r>
      <w:r>
        <w:t>; that is,</w:t>
      </w:r>
      <w:r w:rsidR="00E57857">
        <w:t xml:space="preserve"> from initialization to match score generation</w:t>
      </w:r>
      <w:r>
        <w:t>.</w:t>
      </w:r>
    </w:p>
    <w:p w14:paraId="5F6E1DB0" w14:textId="383F9535" w:rsidR="00E57857" w:rsidRDefault="00E57857" w:rsidP="004C2786">
      <w:pPr>
        <w:pStyle w:val="Heading3"/>
      </w:pPr>
      <w:bookmarkStart w:id="4" w:name="_Toc119240338"/>
      <w:r>
        <w:t>Match Score</w:t>
      </w:r>
      <w:bookmarkEnd w:id="4"/>
    </w:p>
    <w:p w14:paraId="79EBF69E" w14:textId="50D3E43F" w:rsidR="00E57857" w:rsidRDefault="00E57857" w:rsidP="00E57857">
      <w:r>
        <w:t xml:space="preserve">Match score refers to the number of matches that were produced when images in the sub altercation category were compared to the </w:t>
      </w:r>
      <w:r w:rsidR="00F100EA">
        <w:t>original image</w:t>
      </w:r>
      <w:r w:rsidR="008F04C1">
        <w:t>.</w:t>
      </w:r>
    </w:p>
    <w:p w14:paraId="6AB094E3" w14:textId="60A3EBEA" w:rsidR="00F100EA" w:rsidRPr="004C2786" w:rsidRDefault="00F100EA" w:rsidP="00402F86">
      <w:pPr>
        <w:pStyle w:val="Heading3"/>
      </w:pPr>
      <w:bookmarkStart w:id="5" w:name="_Toc119240339"/>
      <w:r w:rsidRPr="004C2786">
        <w:t>Verdict</w:t>
      </w:r>
      <w:bookmarkEnd w:id="5"/>
    </w:p>
    <w:p w14:paraId="56D2D14E" w14:textId="53573CD3" w:rsidR="00F100EA" w:rsidRDefault="00F100EA" w:rsidP="00F100EA">
      <w:r>
        <w:t>Verdict refers to the conclusion generated by each algorithm after it had completed its processing on both images. Each algorithm had different criteria for drawing a conclusion</w:t>
      </w:r>
      <w:r w:rsidR="00402F86">
        <w:t>.</w:t>
      </w:r>
    </w:p>
    <w:p w14:paraId="06BA4C40" w14:textId="51D44301" w:rsidR="00F100EA" w:rsidRDefault="00F100EA" w:rsidP="00402F86">
      <w:pPr>
        <w:pStyle w:val="Heading4"/>
      </w:pPr>
      <w:r>
        <w:t>Scaled Invariant Feature Transformation (SIFT)</w:t>
      </w:r>
    </w:p>
    <w:p w14:paraId="571B58DA" w14:textId="53E7CF31" w:rsidR="00F100EA" w:rsidRPr="00CE329C" w:rsidRDefault="00F100EA" w:rsidP="00F100EA">
      <w:pPr>
        <w:pStyle w:val="ListParagraph"/>
        <w:numPr>
          <w:ilvl w:val="0"/>
          <w:numId w:val="5"/>
        </w:numPr>
        <w:rPr>
          <w:highlight w:val="yellow"/>
          <w:rPrChange w:id="6" w:author="Crystal Andy" w:date="2022-12-19T16:15:00Z">
            <w:rPr/>
          </w:rPrChange>
        </w:rPr>
      </w:pPr>
      <w:r>
        <w:t>If the number of matches were greater than 35 (</w:t>
      </w:r>
      <m:oMath>
        <m:r>
          <w:rPr>
            <w:rFonts w:ascii="Cambria Math" w:hAnsi="Cambria Math"/>
          </w:rPr>
          <m:t>&gt;35</m:t>
        </m:r>
      </m:oMath>
      <w:r>
        <w:t>)</w:t>
      </w:r>
      <w:r w:rsidR="00F111AC">
        <w:t xml:space="preserve"> </w:t>
      </w:r>
      <w:r>
        <w:t>the fingerprint images were considered a good a match</w:t>
      </w:r>
      <w:r w:rsidR="008F04C1">
        <w:t xml:space="preserve"> with no impact on FAR </w:t>
      </w:r>
      <w:ins w:id="7" w:author="Crystal Andy" w:date="2022-12-19T16:15:00Z">
        <w:r w:rsidR="00CE329C">
          <w:t xml:space="preserve">(False Acceptance Rate) </w:t>
        </w:r>
      </w:ins>
      <w:r w:rsidR="008F04C1">
        <w:t xml:space="preserve">or </w:t>
      </w:r>
      <w:proofErr w:type="spellStart"/>
      <w:r w:rsidR="008F04C1" w:rsidRPr="00CE329C">
        <w:rPr>
          <w:highlight w:val="yellow"/>
          <w:rPrChange w:id="8" w:author="Crystal Andy" w:date="2022-12-19T16:15:00Z">
            <w:rPr/>
          </w:rPrChange>
        </w:rPr>
        <w:t>FRR</w:t>
      </w:r>
      <w:proofErr w:type="spellEnd"/>
      <w:ins w:id="9" w:author="Crystal Andy" w:date="2022-12-19T16:16:00Z">
        <w:r w:rsidR="00CE329C">
          <w:rPr>
            <w:highlight w:val="yellow"/>
          </w:rPr>
          <w:t xml:space="preserve"> </w:t>
        </w:r>
        <w:r w:rsidR="00CE329C">
          <w:t>(False Rejection Rate)</w:t>
        </w:r>
      </w:ins>
    </w:p>
    <w:p w14:paraId="7702EB24" w14:textId="7E6B8677" w:rsidR="00F100EA" w:rsidRDefault="00F100EA" w:rsidP="00F100EA">
      <w:pPr>
        <w:pStyle w:val="ListParagraph"/>
        <w:numPr>
          <w:ilvl w:val="0"/>
          <w:numId w:val="5"/>
        </w:numPr>
      </w:pPr>
      <w:r>
        <w:t>If the number of matches were greater than 18 but less than 35 the fingerprint images were considered a good match but with a low score meaning it could increase FAR (False Acceptance Rate)</w:t>
      </w:r>
    </w:p>
    <w:p w14:paraId="7E1273C5" w14:textId="04141C72" w:rsidR="008F04C1" w:rsidRDefault="008F04C1" w:rsidP="00F100EA">
      <w:pPr>
        <w:pStyle w:val="ListParagraph"/>
        <w:numPr>
          <w:ilvl w:val="0"/>
          <w:numId w:val="5"/>
        </w:numPr>
      </w:pPr>
      <w:r>
        <w:t>If the number of matches were less than 18 then the conclusion is that fingerprints do not match</w:t>
      </w:r>
    </w:p>
    <w:p w14:paraId="12940467" w14:textId="41261850" w:rsidR="008F04C1" w:rsidRDefault="008F04C1" w:rsidP="008F04C1">
      <w:pPr>
        <w:ind w:left="360"/>
      </w:pPr>
      <w:r>
        <w:t>The table below summarizes the relationship between verdict and match score and its impact on False Acceptance Rate (FAR) and False Rejection Rate (</w:t>
      </w:r>
      <w:proofErr w:type="spellStart"/>
      <w:r>
        <w:t>FRR</w:t>
      </w:r>
      <w:proofErr w:type="spellEnd"/>
      <w:r>
        <w:t>) for Scale Invariant Feature Transformation (SIFT)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109"/>
        <w:gridCol w:w="2498"/>
      </w:tblGrid>
      <w:tr w:rsidR="002F1028" w14:paraId="74C1FB36" w14:textId="5F80720C" w:rsidTr="002F1028">
        <w:trPr>
          <w:trHeight w:val="546"/>
          <w:jc w:val="center"/>
        </w:trPr>
        <w:tc>
          <w:tcPr>
            <w:tcW w:w="0" w:type="auto"/>
          </w:tcPr>
          <w:p w14:paraId="70AC79B3" w14:textId="5424CB4D" w:rsidR="002F1028" w:rsidRPr="002F1028" w:rsidRDefault="002F1028" w:rsidP="008F04C1">
            <w:pPr>
              <w:jc w:val="center"/>
              <w:rPr>
                <w:b/>
                <w:bCs/>
              </w:rPr>
            </w:pPr>
            <w:r w:rsidRPr="002F1028">
              <w:rPr>
                <w:b/>
                <w:bCs/>
              </w:rPr>
              <w:lastRenderedPageBreak/>
              <w:t>Match Score</w:t>
            </w:r>
          </w:p>
        </w:tc>
        <w:tc>
          <w:tcPr>
            <w:tcW w:w="0" w:type="auto"/>
          </w:tcPr>
          <w:p w14:paraId="23C5C276" w14:textId="3F345052" w:rsidR="002F1028" w:rsidRPr="002F1028" w:rsidRDefault="002F1028" w:rsidP="008F04C1">
            <w:pPr>
              <w:jc w:val="center"/>
              <w:rPr>
                <w:b/>
                <w:bCs/>
              </w:rPr>
            </w:pPr>
            <w:r w:rsidRPr="002F1028">
              <w:rPr>
                <w:b/>
                <w:bCs/>
              </w:rPr>
              <w:t>Verdict</w:t>
            </w:r>
          </w:p>
        </w:tc>
      </w:tr>
      <w:tr w:rsidR="002F1028" w14:paraId="1D7A1C9A" w14:textId="49835944" w:rsidTr="002F1028">
        <w:trPr>
          <w:trHeight w:val="546"/>
          <w:jc w:val="center"/>
        </w:trPr>
        <w:tc>
          <w:tcPr>
            <w:tcW w:w="0" w:type="auto"/>
          </w:tcPr>
          <w:p w14:paraId="50CF385C" w14:textId="4C10FB9C" w:rsidR="002F1028" w:rsidRDefault="002F1028" w:rsidP="008F04C1">
            <w:pPr>
              <w:jc w:val="center"/>
            </w:pPr>
            <w:r>
              <w:t>Greater than 35</w:t>
            </w:r>
          </w:p>
        </w:tc>
        <w:tc>
          <w:tcPr>
            <w:tcW w:w="0" w:type="auto"/>
          </w:tcPr>
          <w:p w14:paraId="38B1F112" w14:textId="7136036A" w:rsidR="002F1028" w:rsidRDefault="002F1028" w:rsidP="008F04C1">
            <w:pPr>
              <w:jc w:val="center"/>
            </w:pPr>
            <w:r>
              <w:t>Good Match</w:t>
            </w:r>
          </w:p>
        </w:tc>
      </w:tr>
      <w:tr w:rsidR="002F1028" w14:paraId="5227FB36" w14:textId="539BD793" w:rsidTr="002F1028">
        <w:trPr>
          <w:trHeight w:val="546"/>
          <w:jc w:val="center"/>
        </w:trPr>
        <w:tc>
          <w:tcPr>
            <w:tcW w:w="0" w:type="auto"/>
          </w:tcPr>
          <w:p w14:paraId="70A80A59" w14:textId="53C13599" w:rsidR="002F1028" w:rsidRDefault="002F1028" w:rsidP="008F04C1">
            <w:pPr>
              <w:jc w:val="center"/>
            </w:pPr>
            <w:r>
              <w:t>Greater than 18 but less than 35</w:t>
            </w:r>
          </w:p>
        </w:tc>
        <w:tc>
          <w:tcPr>
            <w:tcW w:w="0" w:type="auto"/>
          </w:tcPr>
          <w:p w14:paraId="79A1E054" w14:textId="3F5BE4D9" w:rsidR="002F1028" w:rsidRDefault="002F1028" w:rsidP="008F04C1">
            <w:pPr>
              <w:jc w:val="center"/>
            </w:pPr>
            <w:r>
              <w:t>Match but with low score</w:t>
            </w:r>
          </w:p>
        </w:tc>
      </w:tr>
      <w:tr w:rsidR="002F1028" w14:paraId="57860340" w14:textId="05EBF235" w:rsidTr="002F1028">
        <w:trPr>
          <w:trHeight w:val="546"/>
          <w:jc w:val="center"/>
        </w:trPr>
        <w:tc>
          <w:tcPr>
            <w:tcW w:w="0" w:type="auto"/>
          </w:tcPr>
          <w:p w14:paraId="62DD3AD4" w14:textId="406A33E3" w:rsidR="002F1028" w:rsidRDefault="002F1028" w:rsidP="008F04C1">
            <w:pPr>
              <w:jc w:val="center"/>
            </w:pPr>
            <w:r>
              <w:t>Less than 18</w:t>
            </w:r>
          </w:p>
        </w:tc>
        <w:tc>
          <w:tcPr>
            <w:tcW w:w="0" w:type="auto"/>
          </w:tcPr>
          <w:p w14:paraId="5C26CCA7" w14:textId="315F0A18" w:rsidR="002F1028" w:rsidRDefault="002F1028" w:rsidP="008F04C1">
            <w:pPr>
              <w:jc w:val="center"/>
            </w:pPr>
            <w:r>
              <w:t>No Match</w:t>
            </w:r>
          </w:p>
        </w:tc>
      </w:tr>
    </w:tbl>
    <w:p w14:paraId="2CB658C3" w14:textId="77777777" w:rsidR="008F04C1" w:rsidRPr="00F100EA" w:rsidRDefault="008F04C1" w:rsidP="008F04C1">
      <w:pPr>
        <w:ind w:left="360"/>
      </w:pPr>
    </w:p>
    <w:p w14:paraId="609CF87D" w14:textId="1199C23A" w:rsidR="00F100EA" w:rsidRDefault="00F111AC" w:rsidP="00402F86">
      <w:pPr>
        <w:pStyle w:val="Heading4"/>
      </w:pPr>
      <w:r>
        <w:t>Minutiae Matching Algorithm</w:t>
      </w:r>
    </w:p>
    <w:p w14:paraId="52BCDBB3" w14:textId="1A506BD3" w:rsidR="00F111AC" w:rsidRDefault="00F111AC" w:rsidP="00F111AC">
      <w:pPr>
        <w:pStyle w:val="ListParagraph"/>
        <w:numPr>
          <w:ilvl w:val="0"/>
          <w:numId w:val="5"/>
        </w:numPr>
      </w:pPr>
      <w:r>
        <w:t xml:space="preserve">If the match score was greater than </w:t>
      </w:r>
      <w:r w:rsidR="009F6541">
        <w:t>7 the fingerprint images were considered to be a good match</w:t>
      </w:r>
    </w:p>
    <w:p w14:paraId="7EA4E816" w14:textId="1F08D5E6" w:rsidR="009F6541" w:rsidRDefault="009F6541" w:rsidP="00F111AC">
      <w:pPr>
        <w:pStyle w:val="ListParagraph"/>
        <w:numPr>
          <w:ilvl w:val="0"/>
          <w:numId w:val="5"/>
        </w:numPr>
      </w:pPr>
      <w:r>
        <w:t>If the match score was greater than 3 but less than 7 the images were considered match with low score and could increase FAR</w:t>
      </w:r>
    </w:p>
    <w:p w14:paraId="31029F23" w14:textId="42DACC77" w:rsidR="009F6541" w:rsidRDefault="009F6541" w:rsidP="00F111AC">
      <w:pPr>
        <w:pStyle w:val="ListParagraph"/>
        <w:numPr>
          <w:ilvl w:val="0"/>
          <w:numId w:val="5"/>
        </w:numPr>
      </w:pPr>
      <w:r>
        <w:t>If the mat</w:t>
      </w:r>
      <w:ins w:id="10" w:author="Crystal Andy" w:date="2022-12-19T16:17:00Z">
        <w:r w:rsidR="00CE329C">
          <w:t>c</w:t>
        </w:r>
      </w:ins>
      <w:r>
        <w:t>h score was less than 3 then the fingerprint images were not considered to be a match</w:t>
      </w:r>
    </w:p>
    <w:p w14:paraId="66F6D5F6" w14:textId="6B0FB07A" w:rsidR="009F6541" w:rsidRDefault="009F6541" w:rsidP="009F6541">
      <w:pPr>
        <w:ind w:left="360"/>
      </w:pPr>
      <w:r>
        <w:t xml:space="preserve">The table below summarizes the relationship between the match score and verdict as well as its impact on FAR and </w:t>
      </w:r>
      <w:proofErr w:type="spellStart"/>
      <w:r>
        <w:t>FRR</w:t>
      </w:r>
      <w:proofErr w:type="spellEnd"/>
      <w:r>
        <w:t xml:space="preserve"> </w:t>
      </w:r>
    </w:p>
    <w:tbl>
      <w:tblPr>
        <w:tblStyle w:val="TableGridLight"/>
        <w:tblW w:w="2754" w:type="pct"/>
        <w:jc w:val="center"/>
        <w:tblLook w:val="04A0" w:firstRow="1" w:lastRow="0" w:firstColumn="1" w:lastColumn="0" w:noHBand="0" w:noVBand="1"/>
      </w:tblPr>
      <w:tblGrid>
        <w:gridCol w:w="2554"/>
        <w:gridCol w:w="2596"/>
      </w:tblGrid>
      <w:tr w:rsidR="002F1028" w14:paraId="65B354D9" w14:textId="77777777" w:rsidTr="002F1028">
        <w:trPr>
          <w:trHeight w:val="433"/>
          <w:jc w:val="center"/>
        </w:trPr>
        <w:tc>
          <w:tcPr>
            <w:tcW w:w="2480" w:type="pct"/>
          </w:tcPr>
          <w:p w14:paraId="141E1A07" w14:textId="77777777" w:rsidR="002F1028" w:rsidRPr="002F1028" w:rsidRDefault="002F1028" w:rsidP="006277AD">
            <w:pPr>
              <w:jc w:val="center"/>
              <w:rPr>
                <w:b/>
                <w:bCs/>
              </w:rPr>
            </w:pPr>
            <w:r w:rsidRPr="002F1028">
              <w:rPr>
                <w:b/>
                <w:bCs/>
              </w:rPr>
              <w:t>Match Score</w:t>
            </w:r>
          </w:p>
        </w:tc>
        <w:tc>
          <w:tcPr>
            <w:tcW w:w="2520" w:type="pct"/>
          </w:tcPr>
          <w:p w14:paraId="61D94666" w14:textId="77777777" w:rsidR="002F1028" w:rsidRPr="002F1028" w:rsidRDefault="002F1028" w:rsidP="006277AD">
            <w:pPr>
              <w:jc w:val="center"/>
              <w:rPr>
                <w:b/>
                <w:bCs/>
              </w:rPr>
            </w:pPr>
            <w:r w:rsidRPr="002F1028">
              <w:rPr>
                <w:b/>
                <w:bCs/>
              </w:rPr>
              <w:t>Verdict</w:t>
            </w:r>
          </w:p>
        </w:tc>
      </w:tr>
      <w:tr w:rsidR="002F1028" w14:paraId="1B489A95" w14:textId="77777777" w:rsidTr="002F1028">
        <w:trPr>
          <w:trHeight w:val="433"/>
          <w:jc w:val="center"/>
        </w:trPr>
        <w:tc>
          <w:tcPr>
            <w:tcW w:w="2480" w:type="pct"/>
          </w:tcPr>
          <w:p w14:paraId="2BCAFC26" w14:textId="689172EA" w:rsidR="002F1028" w:rsidRDefault="002F1028" w:rsidP="006277AD">
            <w:pPr>
              <w:jc w:val="center"/>
            </w:pPr>
            <w:r>
              <w:t>Greater than 7</w:t>
            </w:r>
          </w:p>
        </w:tc>
        <w:tc>
          <w:tcPr>
            <w:tcW w:w="2520" w:type="pct"/>
          </w:tcPr>
          <w:p w14:paraId="25380630" w14:textId="77777777" w:rsidR="002F1028" w:rsidRDefault="002F1028" w:rsidP="006277AD">
            <w:pPr>
              <w:jc w:val="center"/>
            </w:pPr>
            <w:r>
              <w:t>Good Match</w:t>
            </w:r>
          </w:p>
        </w:tc>
      </w:tr>
      <w:tr w:rsidR="002F1028" w14:paraId="37B58BAB" w14:textId="77777777" w:rsidTr="002F1028">
        <w:trPr>
          <w:trHeight w:val="887"/>
          <w:jc w:val="center"/>
        </w:trPr>
        <w:tc>
          <w:tcPr>
            <w:tcW w:w="2480" w:type="pct"/>
          </w:tcPr>
          <w:p w14:paraId="4B5EFA81" w14:textId="10B585A9" w:rsidR="002F1028" w:rsidRDefault="002F1028" w:rsidP="006277AD">
            <w:pPr>
              <w:jc w:val="center"/>
            </w:pPr>
            <w:r>
              <w:t>Greater than 3 but less than 7</w:t>
            </w:r>
          </w:p>
        </w:tc>
        <w:tc>
          <w:tcPr>
            <w:tcW w:w="2520" w:type="pct"/>
          </w:tcPr>
          <w:p w14:paraId="15BCFF6E" w14:textId="77777777" w:rsidR="002F1028" w:rsidRDefault="002F1028" w:rsidP="006277AD">
            <w:pPr>
              <w:jc w:val="center"/>
            </w:pPr>
            <w:r>
              <w:t>Match but with low score</w:t>
            </w:r>
          </w:p>
        </w:tc>
      </w:tr>
      <w:tr w:rsidR="002F1028" w14:paraId="7EE8D323" w14:textId="77777777" w:rsidTr="002F1028">
        <w:trPr>
          <w:trHeight w:val="433"/>
          <w:jc w:val="center"/>
        </w:trPr>
        <w:tc>
          <w:tcPr>
            <w:tcW w:w="2480" w:type="pct"/>
          </w:tcPr>
          <w:p w14:paraId="4ABC0061" w14:textId="074AC2E8" w:rsidR="002F1028" w:rsidRDefault="002F1028" w:rsidP="006277AD">
            <w:pPr>
              <w:jc w:val="center"/>
            </w:pPr>
            <w:r>
              <w:t>Less than 3</w:t>
            </w:r>
          </w:p>
        </w:tc>
        <w:tc>
          <w:tcPr>
            <w:tcW w:w="2520" w:type="pct"/>
          </w:tcPr>
          <w:p w14:paraId="29675A3D" w14:textId="77777777" w:rsidR="002F1028" w:rsidRDefault="002F1028" w:rsidP="006277AD">
            <w:pPr>
              <w:jc w:val="center"/>
            </w:pPr>
            <w:r>
              <w:t>No Match</w:t>
            </w:r>
          </w:p>
        </w:tc>
      </w:tr>
    </w:tbl>
    <w:p w14:paraId="53F22EEE" w14:textId="7BF44151" w:rsidR="009F6541" w:rsidRDefault="009F6541" w:rsidP="004C2786"/>
    <w:p w14:paraId="7168B1CF" w14:textId="0482EE64" w:rsidR="00932387" w:rsidRDefault="00C24C76" w:rsidP="00C24C76">
      <w:pPr>
        <w:pStyle w:val="Heading2"/>
      </w:pPr>
      <w:bookmarkStart w:id="11" w:name="_Toc119240340"/>
      <w:r>
        <w:t>Sample Data</w:t>
      </w:r>
      <w:bookmarkEnd w:id="11"/>
    </w:p>
    <w:p w14:paraId="2E0036AA" w14:textId="7E62918A" w:rsidR="00C24C76" w:rsidRPr="00C24C76" w:rsidRDefault="001D1731" w:rsidP="001D1731">
      <w:pPr>
        <w:jc w:val="center"/>
      </w:pPr>
      <w:r w:rsidRPr="001D1731">
        <w:rPr>
          <w:noProof/>
        </w:rPr>
        <w:drawing>
          <wp:inline distT="0" distB="0" distL="0" distR="0" wp14:anchorId="6F983A7A" wp14:editId="22AB440E">
            <wp:extent cx="5943600" cy="20529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B516" w14:textId="1B989151" w:rsidR="004C2786" w:rsidRDefault="00932387" w:rsidP="00932387">
      <w:pPr>
        <w:pStyle w:val="Heading1"/>
      </w:pPr>
      <w:bookmarkStart w:id="12" w:name="_Toc119240341"/>
      <w:r>
        <w:lastRenderedPageBreak/>
        <w:t>Results</w:t>
      </w:r>
      <w:r w:rsidR="00283D5E">
        <w:t xml:space="preserve"> And Discussion</w:t>
      </w:r>
      <w:bookmarkEnd w:id="12"/>
    </w:p>
    <w:p w14:paraId="644B52AF" w14:textId="7E3437DD" w:rsidR="00932387" w:rsidRDefault="00932387" w:rsidP="00932387">
      <w:pPr>
        <w:pStyle w:val="Heading2"/>
      </w:pPr>
      <w:bookmarkStart w:id="13" w:name="_Toc119240342"/>
      <w:r>
        <w:t>Matches</w:t>
      </w:r>
      <w:bookmarkEnd w:id="13"/>
    </w:p>
    <w:p w14:paraId="5747B2D7" w14:textId="3335500C" w:rsidR="00932387" w:rsidRPr="00932387" w:rsidRDefault="00932387" w:rsidP="00932387">
      <w:r>
        <w:t>After both algorithms run on the same data sample, the following results were generated as shown in the graph below:</w:t>
      </w:r>
    </w:p>
    <w:p w14:paraId="211DD229" w14:textId="77777777" w:rsidR="00932387" w:rsidRPr="00932387" w:rsidRDefault="00932387" w:rsidP="00932387"/>
    <w:p w14:paraId="2A67B817" w14:textId="0402C7DB" w:rsidR="00932387" w:rsidRDefault="000C3035" w:rsidP="00C34A1E">
      <w:pPr>
        <w:jc w:val="center"/>
      </w:pPr>
      <w:r>
        <w:rPr>
          <w:noProof/>
        </w:rPr>
        <w:drawing>
          <wp:inline distT="0" distB="0" distL="0" distR="0" wp14:anchorId="4A133635" wp14:editId="385E79BB">
            <wp:extent cx="5989320" cy="2804160"/>
            <wp:effectExtent l="0" t="0" r="1143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53E832C" w14:textId="468CAB54" w:rsidR="00932387" w:rsidRDefault="00932387" w:rsidP="004C2786">
      <w:r>
        <w:t xml:space="preserve">From the graph above, </w:t>
      </w:r>
    </w:p>
    <w:p w14:paraId="1D9584CB" w14:textId="106ED64C" w:rsidR="00932387" w:rsidRDefault="00932387" w:rsidP="00932387">
      <w:pPr>
        <w:pStyle w:val="ListParagraph"/>
        <w:numPr>
          <w:ilvl w:val="0"/>
          <w:numId w:val="6"/>
        </w:numPr>
      </w:pPr>
      <w:r>
        <w:t xml:space="preserve">The percentage of good matches on SIFT were </w:t>
      </w:r>
      <w:r w:rsidRPr="00BF20AD">
        <w:rPr>
          <w:b/>
          <w:bCs/>
        </w:rPr>
        <w:t>41.78%</w:t>
      </w:r>
      <w:r>
        <w:t xml:space="preserve"> whereas Minutiae generated good matches on </w:t>
      </w:r>
      <w:r w:rsidRPr="00BF20AD">
        <w:rPr>
          <w:b/>
          <w:bCs/>
        </w:rPr>
        <w:t>28%</w:t>
      </w:r>
      <w:r>
        <w:t xml:space="preserve"> of the sample images</w:t>
      </w:r>
    </w:p>
    <w:p w14:paraId="071FDB62" w14:textId="635C7DF1" w:rsidR="00932387" w:rsidRDefault="00932387" w:rsidP="00932387">
      <w:pPr>
        <w:pStyle w:val="ListParagraph"/>
        <w:numPr>
          <w:ilvl w:val="0"/>
          <w:numId w:val="6"/>
        </w:numPr>
      </w:pPr>
      <w:r>
        <w:t xml:space="preserve">SIFT produced </w:t>
      </w:r>
      <w:r w:rsidRPr="00BF20AD">
        <w:rPr>
          <w:b/>
          <w:bCs/>
        </w:rPr>
        <w:t xml:space="preserve">37.56% </w:t>
      </w:r>
      <w:r>
        <w:t>low matches on all matches</w:t>
      </w:r>
      <w:r w:rsidR="005C5247">
        <w:t>. The effect it has on False Acceptance Rate and False Rejection Rate is as follows:</w:t>
      </w:r>
    </w:p>
    <w:p w14:paraId="6E586E8C" w14:textId="6936C66B" w:rsidR="005C5247" w:rsidRDefault="005C5247" w:rsidP="005C5247">
      <w:pPr>
        <w:pStyle w:val="ListParagraph"/>
        <w:numPr>
          <w:ilvl w:val="2"/>
          <w:numId w:val="6"/>
        </w:numPr>
      </w:pPr>
      <w:r>
        <w:t>Increase in False Rejection Rate</w:t>
      </w:r>
    </w:p>
    <w:p w14:paraId="09491A26" w14:textId="24E7A0BF" w:rsidR="005C5247" w:rsidRDefault="005C5247" w:rsidP="005C5247">
      <w:pPr>
        <w:pStyle w:val="ListParagraph"/>
        <w:numPr>
          <w:ilvl w:val="2"/>
          <w:numId w:val="6"/>
        </w:numPr>
      </w:pPr>
      <w:r>
        <w:t>Decrease in False Acceptance Rate</w:t>
      </w:r>
    </w:p>
    <w:p w14:paraId="1348CA16" w14:textId="77777777" w:rsidR="007C5A9C" w:rsidRDefault="005C5247" w:rsidP="007C5A9C">
      <w:pPr>
        <w:ind w:left="1080"/>
      </w:pPr>
      <w:r>
        <w:t xml:space="preserve">Minutiae produced </w:t>
      </w:r>
      <w:r w:rsidRPr="00BF20AD">
        <w:rPr>
          <w:b/>
          <w:bCs/>
        </w:rPr>
        <w:t>15.1%</w:t>
      </w:r>
      <w:r>
        <w:t xml:space="preserve"> low matches and samples provided. This has the following effect on False Acceptance Rate and False Rejection Rate</w:t>
      </w:r>
    </w:p>
    <w:p w14:paraId="09A9C9A3" w14:textId="2A42CF8E" w:rsidR="005C5247" w:rsidRDefault="007C5A9C" w:rsidP="007C5A9C">
      <w:pPr>
        <w:pStyle w:val="ListParagraph"/>
        <w:numPr>
          <w:ilvl w:val="0"/>
          <w:numId w:val="8"/>
        </w:numPr>
      </w:pPr>
      <w:r>
        <w:t>Increase in False Rejection Rate</w:t>
      </w:r>
    </w:p>
    <w:p w14:paraId="4EF94C8C" w14:textId="22F31023" w:rsidR="007C5A9C" w:rsidRDefault="007C5A9C" w:rsidP="007C5A9C">
      <w:pPr>
        <w:pStyle w:val="ListParagraph"/>
        <w:numPr>
          <w:ilvl w:val="0"/>
          <w:numId w:val="8"/>
        </w:numPr>
      </w:pPr>
      <w:r>
        <w:t>Decrease in False Acceptance Rate</w:t>
      </w:r>
    </w:p>
    <w:p w14:paraId="61BED1B3" w14:textId="189899FF" w:rsidR="007C5A9C" w:rsidRDefault="007C5A9C" w:rsidP="007C5A9C">
      <w:pPr>
        <w:pStyle w:val="ListParagraph"/>
        <w:numPr>
          <w:ilvl w:val="0"/>
          <w:numId w:val="6"/>
        </w:numPr>
      </w:pPr>
      <w:r>
        <w:t xml:space="preserve">SIFT generated </w:t>
      </w:r>
      <w:r w:rsidRPr="00BF20AD">
        <w:rPr>
          <w:b/>
          <w:bCs/>
        </w:rPr>
        <w:t>20.67%</w:t>
      </w:r>
      <w:r>
        <w:t xml:space="preserve"> low matches on the images it was provided with, having the following effects on False Acceptance Rate and False Rejection Rate.</w:t>
      </w:r>
    </w:p>
    <w:p w14:paraId="31589332" w14:textId="292244FC" w:rsidR="007C5A9C" w:rsidRDefault="007C5A9C" w:rsidP="007C5A9C">
      <w:pPr>
        <w:pStyle w:val="ListParagraph"/>
        <w:numPr>
          <w:ilvl w:val="2"/>
          <w:numId w:val="6"/>
        </w:numPr>
      </w:pPr>
      <w:r>
        <w:t>Decrease in False Rejection Rate</w:t>
      </w:r>
    </w:p>
    <w:p w14:paraId="705DADCE" w14:textId="20A26F4B" w:rsidR="007C5A9C" w:rsidRDefault="007C5A9C" w:rsidP="007C5A9C">
      <w:pPr>
        <w:pStyle w:val="ListParagraph"/>
        <w:numPr>
          <w:ilvl w:val="2"/>
          <w:numId w:val="6"/>
        </w:numPr>
      </w:pPr>
      <w:r>
        <w:t>Decrease in False Acceptance Rate</w:t>
      </w:r>
    </w:p>
    <w:p w14:paraId="12945A21" w14:textId="55FDA878" w:rsidR="007C5A9C" w:rsidRDefault="007C5A9C" w:rsidP="007C5A9C">
      <w:pPr>
        <w:ind w:left="720"/>
      </w:pPr>
      <w:r>
        <w:t xml:space="preserve">Minutiae produced the most amount of no matches found with </w:t>
      </w:r>
      <w:r w:rsidRPr="00BF20AD">
        <w:rPr>
          <w:b/>
          <w:bCs/>
        </w:rPr>
        <w:t>58.59%</w:t>
      </w:r>
      <w:r>
        <w:t xml:space="preserve"> having the following effect on False Acceptance Rate and False Rejection Rate</w:t>
      </w:r>
    </w:p>
    <w:p w14:paraId="7F34E60C" w14:textId="163A2F71" w:rsidR="007C5A9C" w:rsidRDefault="007C5A9C" w:rsidP="007C5A9C">
      <w:pPr>
        <w:pStyle w:val="ListParagraph"/>
        <w:numPr>
          <w:ilvl w:val="3"/>
          <w:numId w:val="6"/>
        </w:numPr>
      </w:pPr>
      <w:r>
        <w:t>Increase in False Rejection Rate</w:t>
      </w:r>
    </w:p>
    <w:p w14:paraId="35607893" w14:textId="72D4828C" w:rsidR="007C5A9C" w:rsidRPr="007C5A9C" w:rsidRDefault="007C5A9C" w:rsidP="007C5A9C">
      <w:pPr>
        <w:pStyle w:val="ListParagraph"/>
        <w:numPr>
          <w:ilvl w:val="3"/>
          <w:numId w:val="6"/>
        </w:numPr>
      </w:pPr>
      <w:r>
        <w:t>Decrease in False Acceptance Rate</w:t>
      </w:r>
    </w:p>
    <w:p w14:paraId="6CDDF433" w14:textId="4DD9E67C" w:rsidR="005C5247" w:rsidRDefault="007C5A9C" w:rsidP="007C5A9C">
      <w:pPr>
        <w:pStyle w:val="Heading2"/>
      </w:pPr>
      <w:bookmarkStart w:id="14" w:name="_Toc119240343"/>
      <w:r>
        <w:lastRenderedPageBreak/>
        <w:t>Algorithm Run Time</w:t>
      </w:r>
      <w:bookmarkEnd w:id="14"/>
    </w:p>
    <w:p w14:paraId="3980C010" w14:textId="556C79B7" w:rsidR="007C5A9C" w:rsidRDefault="007C5A9C" w:rsidP="007C5A9C">
      <w:pPr>
        <w:pStyle w:val="Heading3"/>
      </w:pPr>
      <w:bookmarkStart w:id="15" w:name="_Toc119240344"/>
      <w:r>
        <w:t>Cross Regional (CR) Cut</w:t>
      </w:r>
      <w:r w:rsidR="0013692D">
        <w:t xml:space="preserve"> Images</w:t>
      </w:r>
      <w:bookmarkEnd w:id="15"/>
    </w:p>
    <w:p w14:paraId="3CD1A69F" w14:textId="04E026E1" w:rsidR="007C5A9C" w:rsidRDefault="007C5A9C" w:rsidP="007C5A9C">
      <w:r>
        <w:t>The time taken to process cross regional cuts on both algorithms is shown below in the graph</w:t>
      </w:r>
    </w:p>
    <w:p w14:paraId="48AA6F3E" w14:textId="3782045B" w:rsidR="00225C77" w:rsidRDefault="006616C3" w:rsidP="001257E0">
      <w:pPr>
        <w:jc w:val="center"/>
      </w:pPr>
      <w:r>
        <w:rPr>
          <w:noProof/>
        </w:rPr>
        <w:drawing>
          <wp:inline distT="0" distB="0" distL="0" distR="0" wp14:anchorId="11EDE01E" wp14:editId="15FAAB0F">
            <wp:extent cx="5943600" cy="4482465"/>
            <wp:effectExtent l="0" t="0" r="0" b="1333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D5CAD24-3CF9-2E31-AD85-3FDBCA0553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B75E6F7" w14:textId="5AA79AD2" w:rsidR="006616C3" w:rsidRDefault="006616C3" w:rsidP="006616C3">
      <w:r>
        <w:t>From this graph, the following observations can be made:</w:t>
      </w:r>
    </w:p>
    <w:p w14:paraId="09ABDB79" w14:textId="4552DE51" w:rsidR="006616C3" w:rsidRDefault="006616C3" w:rsidP="006616C3">
      <w:pPr>
        <w:pStyle w:val="ListParagraph"/>
        <w:numPr>
          <w:ilvl w:val="0"/>
          <w:numId w:val="5"/>
        </w:numPr>
      </w:pPr>
      <w:r>
        <w:t>The average time to process a fingerprint image</w:t>
      </w:r>
      <w:r w:rsidR="00C22170">
        <w:t xml:space="preserve"> with a cross regional (CR) cut</w:t>
      </w:r>
      <w:r>
        <w:t xml:space="preserve"> using the SIFT algorithm increases as the number of images increase</w:t>
      </w:r>
      <w:r w:rsidR="00C22170">
        <w:t>. The trendline equation is</w:t>
      </w:r>
      <w:r w:rsidR="00C22170">
        <w:br/>
      </w:r>
      <w:r w:rsidR="00C22170" w:rsidRPr="00C22170">
        <w:rPr>
          <w:rFonts w:ascii="Cambria Math" w:hAnsi="Cambria Math"/>
          <w:b/>
          <w:bCs/>
          <w:i/>
        </w:rPr>
        <w:t xml:space="preserve">y = </w:t>
      </w:r>
      <w:proofErr w:type="spellStart"/>
      <w:r w:rsidR="00C22170" w:rsidRPr="00C22170">
        <w:rPr>
          <w:rFonts w:ascii="Cambria Math" w:hAnsi="Cambria Math"/>
          <w:b/>
          <w:bCs/>
          <w:i/>
        </w:rPr>
        <w:t>6E-08x</w:t>
      </w:r>
      <w:proofErr w:type="spellEnd"/>
      <w:r w:rsidR="00C22170" w:rsidRPr="00C22170">
        <w:rPr>
          <w:rFonts w:ascii="Cambria Math" w:hAnsi="Cambria Math"/>
          <w:b/>
          <w:bCs/>
          <w:i/>
        </w:rPr>
        <w:t xml:space="preserve"> + </w:t>
      </w:r>
      <w:proofErr w:type="spellStart"/>
      <w:r w:rsidR="00C22170" w:rsidRPr="00C22170">
        <w:rPr>
          <w:rFonts w:ascii="Cambria Math" w:hAnsi="Cambria Math"/>
          <w:b/>
          <w:bCs/>
          <w:i/>
        </w:rPr>
        <w:t>5E</w:t>
      </w:r>
      <w:proofErr w:type="spellEnd"/>
      <w:r w:rsidR="00C22170" w:rsidRPr="00C22170">
        <w:rPr>
          <w:rFonts w:ascii="Cambria Math" w:hAnsi="Cambria Math"/>
          <w:b/>
          <w:bCs/>
          <w:i/>
        </w:rPr>
        <w:t>-05</w:t>
      </w:r>
    </w:p>
    <w:p w14:paraId="4DBF4AF6" w14:textId="756D15CA" w:rsidR="00EF2A96" w:rsidRPr="004D37F4" w:rsidRDefault="006616C3" w:rsidP="00C22170">
      <w:pPr>
        <w:pStyle w:val="ListParagraph"/>
        <w:numPr>
          <w:ilvl w:val="0"/>
          <w:numId w:val="5"/>
        </w:numPr>
      </w:pPr>
      <w:r>
        <w:t xml:space="preserve">The time to process a fingerprint image </w:t>
      </w:r>
      <w:r w:rsidR="00C22170">
        <w:t xml:space="preserve">with a cross regional (CR) cut </w:t>
      </w:r>
      <w:r>
        <w:t xml:space="preserve">on average using the Minutiae algorithm </w:t>
      </w:r>
      <w:r w:rsidR="00C22170">
        <w:t xml:space="preserve">reduces </w:t>
      </w:r>
      <w:r>
        <w:t>as the number of images increase</w:t>
      </w:r>
      <w:r w:rsidR="00C22170">
        <w:t>. The trendline equation is</w:t>
      </w:r>
      <w:r w:rsidR="00C22170">
        <w:br/>
      </w:r>
      <w:r w:rsidR="00C22170" w:rsidRPr="00C22170">
        <w:rPr>
          <w:rFonts w:ascii="Cambria Math" w:hAnsi="Cambria Math"/>
          <w:b/>
          <w:bCs/>
          <w:i/>
        </w:rPr>
        <w:t>y = -</w:t>
      </w:r>
      <w:proofErr w:type="spellStart"/>
      <w:r w:rsidR="00C22170" w:rsidRPr="00C22170">
        <w:rPr>
          <w:rFonts w:ascii="Cambria Math" w:hAnsi="Cambria Math"/>
          <w:b/>
          <w:bCs/>
          <w:i/>
        </w:rPr>
        <w:t>1E-09x</w:t>
      </w:r>
      <w:proofErr w:type="spellEnd"/>
      <w:r w:rsidR="00C22170" w:rsidRPr="00C22170">
        <w:rPr>
          <w:rFonts w:ascii="Cambria Math" w:hAnsi="Cambria Math"/>
          <w:b/>
          <w:bCs/>
          <w:i/>
        </w:rPr>
        <w:t xml:space="preserve"> + </w:t>
      </w:r>
      <w:proofErr w:type="spellStart"/>
      <w:r w:rsidR="00C22170" w:rsidRPr="00C22170">
        <w:rPr>
          <w:rFonts w:ascii="Cambria Math" w:hAnsi="Cambria Math"/>
          <w:b/>
          <w:bCs/>
          <w:i/>
        </w:rPr>
        <w:t>1E</w:t>
      </w:r>
      <w:proofErr w:type="spellEnd"/>
      <w:r w:rsidR="00C22170" w:rsidRPr="00C22170">
        <w:rPr>
          <w:rFonts w:ascii="Cambria Math" w:hAnsi="Cambria Math"/>
          <w:b/>
          <w:bCs/>
          <w:i/>
        </w:rPr>
        <w:t>-05</w:t>
      </w:r>
      <w:r w:rsidR="00C22170">
        <w:rPr>
          <w:rFonts w:ascii="Cambria Math" w:hAnsi="Cambria Math"/>
          <w:i/>
        </w:rPr>
        <w:t xml:space="preserve"> </w:t>
      </w:r>
    </w:p>
    <w:p w14:paraId="653827EC" w14:textId="05347B69" w:rsidR="004D37F4" w:rsidRDefault="004D37F4" w:rsidP="004D37F4">
      <w:pPr>
        <w:pStyle w:val="ListParagraph"/>
        <w:numPr>
          <w:ilvl w:val="0"/>
          <w:numId w:val="5"/>
        </w:numPr>
      </w:pPr>
      <w:r>
        <w:t xml:space="preserve">Using the trendlines above the time for various populations are shown in the table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802"/>
        <w:gridCol w:w="3747"/>
        <w:gridCol w:w="2801"/>
      </w:tblGrid>
      <w:tr w:rsidR="00E967FC" w14:paraId="37F94AAE" w14:textId="77777777" w:rsidTr="00E967FC">
        <w:trPr>
          <w:jc w:val="center"/>
        </w:trPr>
        <w:tc>
          <w:tcPr>
            <w:tcW w:w="5000" w:type="pct"/>
            <w:gridSpan w:val="3"/>
          </w:tcPr>
          <w:p w14:paraId="2DD74EDD" w14:textId="55B7F148" w:rsidR="00E967FC" w:rsidRDefault="00E967FC" w:rsidP="00E967FC">
            <w:pPr>
              <w:jc w:val="center"/>
            </w:pPr>
            <w:r>
              <w:t>Runtime CR</w:t>
            </w:r>
          </w:p>
        </w:tc>
      </w:tr>
      <w:tr w:rsidR="004D37F4" w14:paraId="446823CB" w14:textId="77777777" w:rsidTr="00E967FC">
        <w:trPr>
          <w:jc w:val="center"/>
        </w:trPr>
        <w:tc>
          <w:tcPr>
            <w:tcW w:w="1498" w:type="pct"/>
            <w:vAlign w:val="center"/>
          </w:tcPr>
          <w:p w14:paraId="71B2B93E" w14:textId="77777777" w:rsidR="004D37F4" w:rsidRDefault="004D37F4" w:rsidP="00E967FC">
            <w:pPr>
              <w:jc w:val="center"/>
            </w:pPr>
            <w:r>
              <w:t>Number of Subjects</w:t>
            </w:r>
          </w:p>
        </w:tc>
        <w:tc>
          <w:tcPr>
            <w:tcW w:w="2004" w:type="pct"/>
            <w:vAlign w:val="center"/>
          </w:tcPr>
          <w:p w14:paraId="70797D07" w14:textId="77777777" w:rsidR="004D37F4" w:rsidRDefault="004D37F4" w:rsidP="00E967FC">
            <w:pPr>
              <w:jc w:val="center"/>
            </w:pPr>
            <w:r>
              <w:t>SIFT</w:t>
            </w:r>
          </w:p>
        </w:tc>
        <w:tc>
          <w:tcPr>
            <w:tcW w:w="1498" w:type="pct"/>
            <w:vAlign w:val="center"/>
          </w:tcPr>
          <w:p w14:paraId="7FBE58F8" w14:textId="77777777" w:rsidR="004D37F4" w:rsidRDefault="004D37F4" w:rsidP="00E967FC">
            <w:pPr>
              <w:jc w:val="center"/>
            </w:pPr>
            <w:r>
              <w:t>Minutiae</w:t>
            </w:r>
          </w:p>
        </w:tc>
      </w:tr>
      <w:tr w:rsidR="004D37F4" w14:paraId="76820653" w14:textId="77777777" w:rsidTr="00E967FC">
        <w:trPr>
          <w:jc w:val="center"/>
        </w:trPr>
        <w:tc>
          <w:tcPr>
            <w:tcW w:w="1498" w:type="pct"/>
          </w:tcPr>
          <w:p w14:paraId="6A320CC4" w14:textId="77777777" w:rsidR="004D37F4" w:rsidRDefault="004D37F4" w:rsidP="00FD3159">
            <w:r>
              <w:t>500</w:t>
            </w:r>
          </w:p>
        </w:tc>
        <w:tc>
          <w:tcPr>
            <w:tcW w:w="2004" w:type="pct"/>
          </w:tcPr>
          <w:p w14:paraId="1D20BC3B" w14:textId="76D5A3E9" w:rsidR="004D37F4" w:rsidRDefault="00211DB7" w:rsidP="00FD3159">
            <w:r w:rsidRPr="00211DB7">
              <w:t>0.0000799999999999999</w:t>
            </w:r>
          </w:p>
        </w:tc>
        <w:tc>
          <w:tcPr>
            <w:tcW w:w="1498" w:type="pct"/>
          </w:tcPr>
          <w:p w14:paraId="0BE1F509" w14:textId="490E0AC3" w:rsidR="004D37F4" w:rsidRDefault="00211DB7" w:rsidP="00FD3159">
            <w:r w:rsidRPr="00211DB7">
              <w:t>0.0000095</w:t>
            </w:r>
          </w:p>
        </w:tc>
      </w:tr>
      <w:tr w:rsidR="004D37F4" w14:paraId="117F60DE" w14:textId="77777777" w:rsidTr="00E967FC">
        <w:trPr>
          <w:jc w:val="center"/>
        </w:trPr>
        <w:tc>
          <w:tcPr>
            <w:tcW w:w="1498" w:type="pct"/>
          </w:tcPr>
          <w:p w14:paraId="753996DC" w14:textId="77777777" w:rsidR="004D37F4" w:rsidRDefault="004D37F4" w:rsidP="00FD3159">
            <w:r>
              <w:t>5000</w:t>
            </w:r>
          </w:p>
        </w:tc>
        <w:tc>
          <w:tcPr>
            <w:tcW w:w="2004" w:type="pct"/>
          </w:tcPr>
          <w:p w14:paraId="3D5D67BD" w14:textId="6D98D137" w:rsidR="004D37F4" w:rsidRDefault="00211DB7" w:rsidP="00FD3159">
            <w:r w:rsidRPr="00211DB7">
              <w:t>0.00035</w:t>
            </w:r>
          </w:p>
        </w:tc>
        <w:tc>
          <w:tcPr>
            <w:tcW w:w="1498" w:type="pct"/>
          </w:tcPr>
          <w:p w14:paraId="43619434" w14:textId="7EECA9E7" w:rsidR="004D37F4" w:rsidRDefault="00211DB7" w:rsidP="00FD3159">
            <w:r w:rsidRPr="00211DB7">
              <w:t>0.000005</w:t>
            </w:r>
          </w:p>
        </w:tc>
      </w:tr>
      <w:tr w:rsidR="004D37F4" w14:paraId="7163B69E" w14:textId="77777777" w:rsidTr="00E967FC">
        <w:trPr>
          <w:jc w:val="center"/>
        </w:trPr>
        <w:tc>
          <w:tcPr>
            <w:tcW w:w="1498" w:type="pct"/>
          </w:tcPr>
          <w:p w14:paraId="5EB3CD2F" w14:textId="77777777" w:rsidR="004D37F4" w:rsidRDefault="004D37F4" w:rsidP="00FD3159">
            <w:r>
              <w:t>50000</w:t>
            </w:r>
          </w:p>
        </w:tc>
        <w:tc>
          <w:tcPr>
            <w:tcW w:w="2004" w:type="pct"/>
          </w:tcPr>
          <w:p w14:paraId="32D3682E" w14:textId="27CCB46A" w:rsidR="004D37F4" w:rsidRDefault="00211DB7" w:rsidP="00FD3159">
            <w:r w:rsidRPr="00211DB7">
              <w:t>0.0030499999999999998</w:t>
            </w:r>
          </w:p>
        </w:tc>
        <w:tc>
          <w:tcPr>
            <w:tcW w:w="1498" w:type="pct"/>
          </w:tcPr>
          <w:p w14:paraId="735079F6" w14:textId="3348E9F1" w:rsidR="004D37F4" w:rsidRDefault="00211DB7" w:rsidP="00FD3159">
            <w:r w:rsidRPr="00211DB7">
              <w:t>0.00004</w:t>
            </w:r>
          </w:p>
        </w:tc>
      </w:tr>
    </w:tbl>
    <w:p w14:paraId="74E9D726" w14:textId="77777777" w:rsidR="004D37F4" w:rsidRDefault="004D37F4" w:rsidP="004D37F4">
      <w:pPr>
        <w:pStyle w:val="ListParagraph"/>
      </w:pPr>
    </w:p>
    <w:p w14:paraId="757A02CF" w14:textId="65EBCA39" w:rsidR="006616C3" w:rsidRDefault="00EF2A96" w:rsidP="00EF2A96">
      <w:pPr>
        <w:pStyle w:val="Heading3"/>
      </w:pPr>
      <w:bookmarkStart w:id="16" w:name="_Toc119240345"/>
      <w:r>
        <w:lastRenderedPageBreak/>
        <w:t>Obliterated (OBL) Images</w:t>
      </w:r>
      <w:bookmarkEnd w:id="16"/>
    </w:p>
    <w:p w14:paraId="2AC98CF7" w14:textId="739946AF" w:rsidR="00EF2A96" w:rsidRPr="00EF2A96" w:rsidRDefault="00EF2A96" w:rsidP="001257E0">
      <w:pPr>
        <w:jc w:val="center"/>
      </w:pPr>
      <w:r>
        <w:rPr>
          <w:noProof/>
        </w:rPr>
        <w:drawing>
          <wp:inline distT="0" distB="0" distL="0" distR="0" wp14:anchorId="5A3991D2" wp14:editId="1170C20E">
            <wp:extent cx="5943600" cy="4648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531A149-7125-4F9B-A0B1-00DDBE66B4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6BE8693" w14:textId="77777777" w:rsidR="00EF2A96" w:rsidRDefault="00EF2A96" w:rsidP="00EF2A96">
      <w:r>
        <w:t>From this graph, the following observations can be made:</w:t>
      </w:r>
    </w:p>
    <w:p w14:paraId="463D95E9" w14:textId="75C66FF2" w:rsidR="00EF2A96" w:rsidRDefault="00EF2A96" w:rsidP="00EF2A96">
      <w:pPr>
        <w:pStyle w:val="ListParagraph"/>
        <w:numPr>
          <w:ilvl w:val="0"/>
          <w:numId w:val="5"/>
        </w:numPr>
      </w:pPr>
      <w:r>
        <w:t>The average time to process a fingerprint image using the SIFT algorithm increases as the number of images increase</w:t>
      </w:r>
      <w:r w:rsidR="00C22170">
        <w:t xml:space="preserve">. The trendline equation is </w:t>
      </w:r>
      <w:r w:rsidR="00C22170" w:rsidRPr="00C22170">
        <w:rPr>
          <w:rFonts w:ascii="Cambria Math" w:hAnsi="Cambria Math"/>
          <w:b/>
          <w:bCs/>
          <w:i/>
        </w:rPr>
        <w:t xml:space="preserve">y = </w:t>
      </w:r>
      <w:proofErr w:type="spellStart"/>
      <w:r w:rsidR="00C22170" w:rsidRPr="00C22170">
        <w:rPr>
          <w:rFonts w:ascii="Cambria Math" w:hAnsi="Cambria Math"/>
          <w:b/>
          <w:bCs/>
          <w:i/>
        </w:rPr>
        <w:t>4E-08x</w:t>
      </w:r>
      <w:proofErr w:type="spellEnd"/>
      <w:r w:rsidR="00C22170" w:rsidRPr="00C22170">
        <w:rPr>
          <w:rFonts w:ascii="Cambria Math" w:hAnsi="Cambria Math"/>
          <w:b/>
          <w:bCs/>
          <w:i/>
        </w:rPr>
        <w:t xml:space="preserve"> + </w:t>
      </w:r>
      <w:proofErr w:type="spellStart"/>
      <w:r w:rsidR="00C22170" w:rsidRPr="00C22170">
        <w:rPr>
          <w:rFonts w:ascii="Cambria Math" w:hAnsi="Cambria Math"/>
          <w:b/>
          <w:bCs/>
          <w:i/>
        </w:rPr>
        <w:t>6E</w:t>
      </w:r>
      <w:proofErr w:type="spellEnd"/>
      <w:r w:rsidR="00C22170" w:rsidRPr="00C22170">
        <w:rPr>
          <w:rFonts w:ascii="Cambria Math" w:hAnsi="Cambria Math"/>
          <w:b/>
          <w:bCs/>
          <w:i/>
        </w:rPr>
        <w:t>-05</w:t>
      </w:r>
      <w:r w:rsidR="00C22170">
        <w:rPr>
          <w:rFonts w:ascii="Cambria Math" w:hAnsi="Cambria Math"/>
          <w:i/>
        </w:rPr>
        <w:t xml:space="preserve"> </w:t>
      </w:r>
    </w:p>
    <w:p w14:paraId="0532536A" w14:textId="4E8C64D8" w:rsidR="00EF2A96" w:rsidRDefault="00EF2A96" w:rsidP="004D37F4">
      <w:pPr>
        <w:pStyle w:val="ListParagraph"/>
        <w:numPr>
          <w:ilvl w:val="0"/>
          <w:numId w:val="5"/>
        </w:numPr>
      </w:pPr>
      <w:r>
        <w:t xml:space="preserve">The time to process a fingerprint image on average using the Minutiae algorithm </w:t>
      </w:r>
      <w:r w:rsidR="00C22170">
        <w:t>reduces</w:t>
      </w:r>
      <w:r>
        <w:t xml:space="preserve"> as the number of images increase</w:t>
      </w:r>
      <w:r w:rsidR="00C22170">
        <w:t xml:space="preserve">. The trendline equation is </w:t>
      </w:r>
      <w:r w:rsidR="00C22170" w:rsidRPr="00C22170">
        <w:rPr>
          <w:rFonts w:ascii="Cambria Math" w:hAnsi="Cambria Math"/>
          <w:b/>
          <w:bCs/>
          <w:i/>
        </w:rPr>
        <w:t>y = -</w:t>
      </w:r>
      <w:proofErr w:type="spellStart"/>
      <w:r w:rsidR="00C22170" w:rsidRPr="00C22170">
        <w:rPr>
          <w:rFonts w:ascii="Cambria Math" w:hAnsi="Cambria Math"/>
          <w:b/>
          <w:bCs/>
          <w:i/>
        </w:rPr>
        <w:t>7E-10x</w:t>
      </w:r>
      <w:proofErr w:type="spellEnd"/>
      <w:r w:rsidR="00C22170" w:rsidRPr="00C22170">
        <w:rPr>
          <w:rFonts w:ascii="Cambria Math" w:hAnsi="Cambria Math"/>
          <w:b/>
          <w:bCs/>
          <w:i/>
        </w:rPr>
        <w:t xml:space="preserve"> + </w:t>
      </w:r>
      <w:proofErr w:type="spellStart"/>
      <w:r w:rsidR="00C22170" w:rsidRPr="00C22170">
        <w:rPr>
          <w:rFonts w:ascii="Cambria Math" w:hAnsi="Cambria Math"/>
          <w:b/>
          <w:bCs/>
          <w:i/>
        </w:rPr>
        <w:t>1E</w:t>
      </w:r>
      <w:proofErr w:type="spellEnd"/>
      <w:r w:rsidR="00C22170" w:rsidRPr="00C22170">
        <w:rPr>
          <w:rFonts w:ascii="Cambria Math" w:hAnsi="Cambria Math"/>
          <w:b/>
          <w:bCs/>
          <w:i/>
        </w:rPr>
        <w:t>-05</w:t>
      </w:r>
      <w:r w:rsidR="00C22170">
        <w:rPr>
          <w:rFonts w:ascii="Cambria Math" w:hAnsi="Cambria Math"/>
          <w:i/>
        </w:rPr>
        <w:t xml:space="preserve"> </w:t>
      </w:r>
    </w:p>
    <w:p w14:paraId="6CB233DC" w14:textId="77777777" w:rsidR="004D37F4" w:rsidRDefault="004D37F4" w:rsidP="004D37F4">
      <w:r>
        <w:t xml:space="preserve">Using the trendlines above the time for various populations are shown in the table </w:t>
      </w:r>
    </w:p>
    <w:p w14:paraId="0B7C692C" w14:textId="77777777" w:rsidR="004D37F4" w:rsidRDefault="004D37F4" w:rsidP="004D37F4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02"/>
        <w:gridCol w:w="3499"/>
        <w:gridCol w:w="3349"/>
      </w:tblGrid>
      <w:tr w:rsidR="00E967FC" w14:paraId="3081BF99" w14:textId="77777777" w:rsidTr="00E967FC">
        <w:trPr>
          <w:jc w:val="center"/>
        </w:trPr>
        <w:tc>
          <w:tcPr>
            <w:tcW w:w="5000" w:type="pct"/>
            <w:gridSpan w:val="3"/>
          </w:tcPr>
          <w:p w14:paraId="06BD8AC8" w14:textId="7D51DE20" w:rsidR="00E967FC" w:rsidRDefault="00E967FC" w:rsidP="00FD3159">
            <w:pPr>
              <w:jc w:val="center"/>
            </w:pPr>
            <w:r>
              <w:t>Runtime OBL</w:t>
            </w:r>
          </w:p>
        </w:tc>
      </w:tr>
      <w:tr w:rsidR="004D37F4" w14:paraId="739CF0BD" w14:textId="77777777" w:rsidTr="00E967FC">
        <w:trPr>
          <w:jc w:val="center"/>
        </w:trPr>
        <w:tc>
          <w:tcPr>
            <w:tcW w:w="1338" w:type="pct"/>
            <w:vAlign w:val="center"/>
          </w:tcPr>
          <w:p w14:paraId="7CA0191C" w14:textId="77777777" w:rsidR="004D37F4" w:rsidRDefault="004D37F4" w:rsidP="00E967FC">
            <w:pPr>
              <w:jc w:val="center"/>
            </w:pPr>
            <w:r>
              <w:t>Number of Subjects</w:t>
            </w:r>
          </w:p>
        </w:tc>
        <w:tc>
          <w:tcPr>
            <w:tcW w:w="1871" w:type="pct"/>
            <w:vAlign w:val="center"/>
          </w:tcPr>
          <w:p w14:paraId="24F040C8" w14:textId="77777777" w:rsidR="004D37F4" w:rsidRDefault="004D37F4" w:rsidP="00E967FC">
            <w:pPr>
              <w:jc w:val="center"/>
            </w:pPr>
            <w:r>
              <w:t>SIFT</w:t>
            </w:r>
          </w:p>
        </w:tc>
        <w:tc>
          <w:tcPr>
            <w:tcW w:w="1791" w:type="pct"/>
            <w:vAlign w:val="center"/>
          </w:tcPr>
          <w:p w14:paraId="2FF20B01" w14:textId="77777777" w:rsidR="004D37F4" w:rsidRDefault="004D37F4" w:rsidP="00E967FC">
            <w:pPr>
              <w:jc w:val="center"/>
            </w:pPr>
            <w:r>
              <w:t>Minutiae</w:t>
            </w:r>
          </w:p>
        </w:tc>
      </w:tr>
      <w:tr w:rsidR="004D37F4" w14:paraId="7DB29FD2" w14:textId="77777777" w:rsidTr="00E967FC">
        <w:trPr>
          <w:jc w:val="center"/>
        </w:trPr>
        <w:tc>
          <w:tcPr>
            <w:tcW w:w="1338" w:type="pct"/>
          </w:tcPr>
          <w:p w14:paraId="66CC7885" w14:textId="77777777" w:rsidR="004D37F4" w:rsidRDefault="004D37F4" w:rsidP="00FD3159">
            <w:r>
              <w:t>500</w:t>
            </w:r>
          </w:p>
        </w:tc>
        <w:tc>
          <w:tcPr>
            <w:tcW w:w="1871" w:type="pct"/>
          </w:tcPr>
          <w:p w14:paraId="4D387BE1" w14:textId="222535DF" w:rsidR="004D37F4" w:rsidRDefault="00211DB7" w:rsidP="00FD3159">
            <w:r w:rsidRPr="00211DB7">
              <w:t>0.00008</w:t>
            </w:r>
          </w:p>
        </w:tc>
        <w:tc>
          <w:tcPr>
            <w:tcW w:w="1791" w:type="pct"/>
          </w:tcPr>
          <w:p w14:paraId="0AF5405B" w14:textId="6EC807CC" w:rsidR="004D37F4" w:rsidRDefault="00211DB7" w:rsidP="00FD3159">
            <w:r w:rsidRPr="00211DB7">
              <w:t>0.00000965</w:t>
            </w:r>
          </w:p>
        </w:tc>
      </w:tr>
      <w:tr w:rsidR="004D37F4" w14:paraId="19C77916" w14:textId="77777777" w:rsidTr="00E967FC">
        <w:trPr>
          <w:jc w:val="center"/>
        </w:trPr>
        <w:tc>
          <w:tcPr>
            <w:tcW w:w="1338" w:type="pct"/>
          </w:tcPr>
          <w:p w14:paraId="48AA4768" w14:textId="77777777" w:rsidR="004D37F4" w:rsidRDefault="004D37F4" w:rsidP="00FD3159">
            <w:r>
              <w:t>5000</w:t>
            </w:r>
          </w:p>
        </w:tc>
        <w:tc>
          <w:tcPr>
            <w:tcW w:w="1871" w:type="pct"/>
          </w:tcPr>
          <w:p w14:paraId="47822E08" w14:textId="37334EFE" w:rsidR="004D37F4" w:rsidRDefault="00211DB7" w:rsidP="00FD3159">
            <w:r w:rsidRPr="00211DB7">
              <w:t>0.00026000000000000003</w:t>
            </w:r>
          </w:p>
        </w:tc>
        <w:tc>
          <w:tcPr>
            <w:tcW w:w="1791" w:type="pct"/>
          </w:tcPr>
          <w:p w14:paraId="682CCD28" w14:textId="07958852" w:rsidR="004D37F4" w:rsidRDefault="00211DB7" w:rsidP="00FD3159">
            <w:r w:rsidRPr="00211DB7">
              <w:t>0.0000065</w:t>
            </w:r>
          </w:p>
        </w:tc>
      </w:tr>
      <w:tr w:rsidR="004D37F4" w14:paraId="5A28D7D3" w14:textId="77777777" w:rsidTr="00E967FC">
        <w:trPr>
          <w:jc w:val="center"/>
        </w:trPr>
        <w:tc>
          <w:tcPr>
            <w:tcW w:w="1338" w:type="pct"/>
          </w:tcPr>
          <w:p w14:paraId="147CF6A5" w14:textId="77777777" w:rsidR="004D37F4" w:rsidRDefault="004D37F4" w:rsidP="00FD3159">
            <w:r>
              <w:t>50000</w:t>
            </w:r>
          </w:p>
        </w:tc>
        <w:tc>
          <w:tcPr>
            <w:tcW w:w="1871" w:type="pct"/>
          </w:tcPr>
          <w:p w14:paraId="190ECD85" w14:textId="110AE770" w:rsidR="004D37F4" w:rsidRDefault="00211DB7" w:rsidP="00FD3159">
            <w:r w:rsidRPr="00211DB7">
              <w:t>0.00206</w:t>
            </w:r>
          </w:p>
        </w:tc>
        <w:tc>
          <w:tcPr>
            <w:tcW w:w="1791" w:type="pct"/>
          </w:tcPr>
          <w:p w14:paraId="67EF15EB" w14:textId="1C7D046D" w:rsidR="004D37F4" w:rsidRDefault="00211DB7" w:rsidP="00E34BDE">
            <w:r w:rsidRPr="00211DB7">
              <w:t>0.0000249999999999999</w:t>
            </w:r>
          </w:p>
        </w:tc>
      </w:tr>
    </w:tbl>
    <w:p w14:paraId="2D1729FA" w14:textId="77777777" w:rsidR="004D37F4" w:rsidRDefault="004D37F4" w:rsidP="00EF2A96">
      <w:pPr>
        <w:pStyle w:val="ListParagraph"/>
      </w:pPr>
    </w:p>
    <w:p w14:paraId="06FCCCC7" w14:textId="5794E646" w:rsidR="006616C3" w:rsidRDefault="00EF2A96" w:rsidP="00EF2A96">
      <w:pPr>
        <w:pStyle w:val="Heading3"/>
      </w:pPr>
      <w:bookmarkStart w:id="17" w:name="_Toc119240346"/>
      <w:r>
        <w:lastRenderedPageBreak/>
        <w:t>Z Cut Images</w:t>
      </w:r>
      <w:bookmarkEnd w:id="17"/>
    </w:p>
    <w:p w14:paraId="01665B09" w14:textId="56A71C38" w:rsidR="00EF2A96" w:rsidRDefault="00EF2A96" w:rsidP="009270A5">
      <w:pPr>
        <w:jc w:val="center"/>
      </w:pPr>
      <w:r>
        <w:rPr>
          <w:noProof/>
        </w:rPr>
        <w:drawing>
          <wp:inline distT="0" distB="0" distL="0" distR="0" wp14:anchorId="3A94270D" wp14:editId="1B24906F">
            <wp:extent cx="5943600" cy="4777740"/>
            <wp:effectExtent l="0" t="0" r="0" b="381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3CAF2FFE-73FA-46C8-9C97-76304265A5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6A153C5" w14:textId="77777777" w:rsidR="00EF2A96" w:rsidRDefault="00EF2A96" w:rsidP="00EF2A96">
      <w:r>
        <w:t>From this graph, the following observations can be made:</w:t>
      </w:r>
    </w:p>
    <w:p w14:paraId="66178235" w14:textId="494E9243" w:rsidR="00EF2A96" w:rsidRDefault="00EF2A96" w:rsidP="00EF2A96">
      <w:pPr>
        <w:pStyle w:val="ListParagraph"/>
        <w:numPr>
          <w:ilvl w:val="0"/>
          <w:numId w:val="5"/>
        </w:numPr>
      </w:pPr>
      <w:r>
        <w:t>The average time to process a fingerprint image using the SIFT algorithm increases as the number of images increase</w:t>
      </w:r>
      <w:r w:rsidR="00C22170">
        <w:t xml:space="preserve">. The trendline equation is </w:t>
      </w:r>
      <w:r w:rsidR="00C22170" w:rsidRPr="00C22170">
        <w:rPr>
          <w:rFonts w:ascii="Cambria Math" w:hAnsi="Cambria Math"/>
          <w:b/>
          <w:bCs/>
          <w:i/>
        </w:rPr>
        <w:t xml:space="preserve">y = </w:t>
      </w:r>
      <w:proofErr w:type="spellStart"/>
      <w:r w:rsidR="00C22170" w:rsidRPr="00C22170">
        <w:rPr>
          <w:rFonts w:ascii="Cambria Math" w:hAnsi="Cambria Math"/>
          <w:b/>
          <w:bCs/>
          <w:i/>
        </w:rPr>
        <w:t>6E-08x</w:t>
      </w:r>
      <w:proofErr w:type="spellEnd"/>
      <w:r w:rsidR="00C22170" w:rsidRPr="00C22170">
        <w:rPr>
          <w:rFonts w:ascii="Cambria Math" w:hAnsi="Cambria Math"/>
          <w:b/>
          <w:bCs/>
          <w:i/>
        </w:rPr>
        <w:t xml:space="preserve"> + </w:t>
      </w:r>
      <w:proofErr w:type="spellStart"/>
      <w:r w:rsidR="00C22170" w:rsidRPr="00C22170">
        <w:rPr>
          <w:rFonts w:ascii="Cambria Math" w:hAnsi="Cambria Math"/>
          <w:b/>
          <w:bCs/>
          <w:i/>
        </w:rPr>
        <w:t>5E</w:t>
      </w:r>
      <w:proofErr w:type="spellEnd"/>
      <w:r w:rsidR="00C22170" w:rsidRPr="00C22170">
        <w:rPr>
          <w:rFonts w:ascii="Cambria Math" w:hAnsi="Cambria Math"/>
          <w:b/>
          <w:bCs/>
          <w:i/>
        </w:rPr>
        <w:t>-05</w:t>
      </w:r>
      <w:r w:rsidR="00C22170">
        <w:rPr>
          <w:rFonts w:ascii="Cambria Math" w:hAnsi="Cambria Math"/>
          <w:i/>
        </w:rPr>
        <w:t xml:space="preserve"> </w:t>
      </w:r>
    </w:p>
    <w:p w14:paraId="2EEB1CB2" w14:textId="3C8DDE7F" w:rsidR="00EF2A96" w:rsidRDefault="00EF2A96" w:rsidP="00EF2A96">
      <w:pPr>
        <w:pStyle w:val="ListParagraph"/>
        <w:numPr>
          <w:ilvl w:val="0"/>
          <w:numId w:val="5"/>
        </w:numPr>
      </w:pPr>
      <w:r>
        <w:t xml:space="preserve">The time to process a fingerprint image on average using the Minutiae algorithm </w:t>
      </w:r>
      <w:r w:rsidR="00C22170">
        <w:t>reduces</w:t>
      </w:r>
      <w:r>
        <w:t xml:space="preserve"> as the number of images increase</w:t>
      </w:r>
      <w:r w:rsidR="00C22170">
        <w:t xml:space="preserve">. The trendline equation is </w:t>
      </w:r>
      <w:r w:rsidR="00C22170" w:rsidRPr="00C22170">
        <w:rPr>
          <w:rFonts w:ascii="Cambria Math" w:hAnsi="Cambria Math"/>
          <w:b/>
          <w:bCs/>
          <w:i/>
        </w:rPr>
        <w:t>y = -</w:t>
      </w:r>
      <w:proofErr w:type="spellStart"/>
      <w:r w:rsidR="00C22170" w:rsidRPr="00C22170">
        <w:rPr>
          <w:rFonts w:ascii="Cambria Math" w:hAnsi="Cambria Math"/>
          <w:b/>
          <w:bCs/>
          <w:i/>
        </w:rPr>
        <w:t>3E-09x</w:t>
      </w:r>
      <w:proofErr w:type="spellEnd"/>
      <w:r w:rsidR="00C22170" w:rsidRPr="00C22170">
        <w:rPr>
          <w:rFonts w:ascii="Cambria Math" w:hAnsi="Cambria Math"/>
          <w:b/>
          <w:bCs/>
          <w:i/>
        </w:rPr>
        <w:t xml:space="preserve"> + </w:t>
      </w:r>
      <w:proofErr w:type="spellStart"/>
      <w:r w:rsidR="00C22170" w:rsidRPr="00C22170">
        <w:rPr>
          <w:rFonts w:ascii="Cambria Math" w:hAnsi="Cambria Math"/>
          <w:b/>
          <w:bCs/>
          <w:i/>
        </w:rPr>
        <w:t>1E</w:t>
      </w:r>
      <w:proofErr w:type="spellEnd"/>
      <w:r w:rsidR="00C22170" w:rsidRPr="00C22170">
        <w:rPr>
          <w:rFonts w:ascii="Cambria Math" w:hAnsi="Cambria Math"/>
          <w:b/>
          <w:bCs/>
          <w:i/>
        </w:rPr>
        <w:t>-05</w:t>
      </w:r>
      <w:r w:rsidR="00C22170">
        <w:rPr>
          <w:rFonts w:ascii="Cambria Math" w:hAnsi="Cambria Math"/>
          <w:i/>
        </w:rPr>
        <w:t xml:space="preserve"> </w:t>
      </w:r>
    </w:p>
    <w:p w14:paraId="4080E122" w14:textId="6075472D" w:rsidR="007B4B67" w:rsidRDefault="007B4B67">
      <w:r>
        <w:t xml:space="preserve">Using the trendlines above the time for various populations are shown in the table </w:t>
      </w:r>
    </w:p>
    <w:p w14:paraId="0E3883B5" w14:textId="77777777" w:rsidR="007B4B67" w:rsidRDefault="007B4B67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802"/>
        <w:gridCol w:w="3747"/>
        <w:gridCol w:w="2801"/>
      </w:tblGrid>
      <w:tr w:rsidR="00E967FC" w14:paraId="2C117EE0" w14:textId="77777777" w:rsidTr="00E967FC">
        <w:trPr>
          <w:jc w:val="center"/>
        </w:trPr>
        <w:tc>
          <w:tcPr>
            <w:tcW w:w="5000" w:type="pct"/>
            <w:gridSpan w:val="3"/>
          </w:tcPr>
          <w:p w14:paraId="0C5F39DF" w14:textId="63F09EF2" w:rsidR="00E967FC" w:rsidRDefault="00E967FC" w:rsidP="007B4B67">
            <w:pPr>
              <w:jc w:val="center"/>
            </w:pPr>
            <w:r>
              <w:t>Runtime Z-Cut</w:t>
            </w:r>
          </w:p>
        </w:tc>
      </w:tr>
      <w:tr w:rsidR="007B4B67" w14:paraId="1821A5A5" w14:textId="77777777" w:rsidTr="00E967FC">
        <w:trPr>
          <w:jc w:val="center"/>
        </w:trPr>
        <w:tc>
          <w:tcPr>
            <w:tcW w:w="1498" w:type="pct"/>
          </w:tcPr>
          <w:p w14:paraId="231189C5" w14:textId="0F493EB9" w:rsidR="007B4B67" w:rsidRDefault="007B4B67" w:rsidP="00E967FC">
            <w:pPr>
              <w:jc w:val="center"/>
            </w:pPr>
            <w:r>
              <w:t>Number of Subjects</w:t>
            </w:r>
          </w:p>
        </w:tc>
        <w:tc>
          <w:tcPr>
            <w:tcW w:w="2004" w:type="pct"/>
          </w:tcPr>
          <w:p w14:paraId="72DF072E" w14:textId="17D4D312" w:rsidR="007B4B67" w:rsidRDefault="007B4B67" w:rsidP="00E967FC">
            <w:pPr>
              <w:jc w:val="center"/>
            </w:pPr>
            <w:r>
              <w:t>SIFT</w:t>
            </w:r>
          </w:p>
        </w:tc>
        <w:tc>
          <w:tcPr>
            <w:tcW w:w="1498" w:type="pct"/>
          </w:tcPr>
          <w:p w14:paraId="71236DE3" w14:textId="28EC1058" w:rsidR="007B4B67" w:rsidRDefault="007B4B67" w:rsidP="00E967FC">
            <w:pPr>
              <w:jc w:val="center"/>
            </w:pPr>
            <w:r>
              <w:t>Minutiae</w:t>
            </w:r>
          </w:p>
        </w:tc>
      </w:tr>
      <w:tr w:rsidR="0097149A" w14:paraId="4D62C62D" w14:textId="77777777" w:rsidTr="00E967FC">
        <w:trPr>
          <w:jc w:val="center"/>
        </w:trPr>
        <w:tc>
          <w:tcPr>
            <w:tcW w:w="1498" w:type="pct"/>
          </w:tcPr>
          <w:p w14:paraId="5DDC6589" w14:textId="2DA1E6F8" w:rsidR="0097149A" w:rsidRDefault="0097149A" w:rsidP="0097149A">
            <w:r>
              <w:t>500</w:t>
            </w:r>
          </w:p>
        </w:tc>
        <w:tc>
          <w:tcPr>
            <w:tcW w:w="2004" w:type="pct"/>
          </w:tcPr>
          <w:p w14:paraId="6B301441" w14:textId="187EE1F7" w:rsidR="0097149A" w:rsidRDefault="0097149A" w:rsidP="0097149A">
            <w:r w:rsidRPr="00211DB7">
              <w:t>0.0000799999999999999</w:t>
            </w:r>
          </w:p>
        </w:tc>
        <w:tc>
          <w:tcPr>
            <w:tcW w:w="1498" w:type="pct"/>
          </w:tcPr>
          <w:p w14:paraId="2E85F980" w14:textId="72F20100" w:rsidR="0097149A" w:rsidRDefault="0097149A" w:rsidP="0097149A">
            <w:r w:rsidRPr="0097149A">
              <w:t>0.0000085</w:t>
            </w:r>
          </w:p>
        </w:tc>
      </w:tr>
      <w:tr w:rsidR="0097149A" w14:paraId="73411624" w14:textId="77777777" w:rsidTr="00E967FC">
        <w:trPr>
          <w:jc w:val="center"/>
        </w:trPr>
        <w:tc>
          <w:tcPr>
            <w:tcW w:w="1498" w:type="pct"/>
          </w:tcPr>
          <w:p w14:paraId="2873F00E" w14:textId="2EC313F1" w:rsidR="0097149A" w:rsidRDefault="0097149A" w:rsidP="0097149A">
            <w:r>
              <w:t>5000</w:t>
            </w:r>
          </w:p>
        </w:tc>
        <w:tc>
          <w:tcPr>
            <w:tcW w:w="2004" w:type="pct"/>
          </w:tcPr>
          <w:p w14:paraId="02CD0089" w14:textId="56AF8909" w:rsidR="0097149A" w:rsidRDefault="0097149A" w:rsidP="0097149A">
            <w:r w:rsidRPr="00211DB7">
              <w:t>0.00035</w:t>
            </w:r>
          </w:p>
        </w:tc>
        <w:tc>
          <w:tcPr>
            <w:tcW w:w="1498" w:type="pct"/>
          </w:tcPr>
          <w:p w14:paraId="0D9A4B22" w14:textId="3BA76DCA" w:rsidR="0097149A" w:rsidRDefault="0097149A" w:rsidP="0097149A">
            <w:r w:rsidRPr="0097149A">
              <w:t>0.00000499999</w:t>
            </w:r>
          </w:p>
        </w:tc>
      </w:tr>
      <w:tr w:rsidR="0097149A" w14:paraId="0D05557F" w14:textId="77777777" w:rsidTr="00E967FC">
        <w:trPr>
          <w:jc w:val="center"/>
        </w:trPr>
        <w:tc>
          <w:tcPr>
            <w:tcW w:w="1498" w:type="pct"/>
          </w:tcPr>
          <w:p w14:paraId="65ACA8BE" w14:textId="0D21DC0A" w:rsidR="0097149A" w:rsidRDefault="0097149A" w:rsidP="0097149A">
            <w:r>
              <w:t>50000</w:t>
            </w:r>
          </w:p>
        </w:tc>
        <w:tc>
          <w:tcPr>
            <w:tcW w:w="2004" w:type="pct"/>
          </w:tcPr>
          <w:p w14:paraId="2BD26880" w14:textId="272902FA" w:rsidR="0097149A" w:rsidRDefault="0097149A" w:rsidP="0097149A">
            <w:r w:rsidRPr="00211DB7">
              <w:t>0.0030499999999999998</w:t>
            </w:r>
          </w:p>
        </w:tc>
        <w:tc>
          <w:tcPr>
            <w:tcW w:w="1498" w:type="pct"/>
          </w:tcPr>
          <w:p w14:paraId="41FFCA6B" w14:textId="2F9941F2" w:rsidR="0097149A" w:rsidRDefault="002A5F17" w:rsidP="0097149A">
            <w:r w:rsidRPr="002A5F17">
              <w:t>0.00014</w:t>
            </w:r>
          </w:p>
        </w:tc>
      </w:tr>
    </w:tbl>
    <w:p w14:paraId="63F270C6" w14:textId="5EF06DA0" w:rsidR="00EB13CF" w:rsidRDefault="00EB13CF"/>
    <w:p w14:paraId="48AA732F" w14:textId="77777777" w:rsidR="00E967FC" w:rsidRDefault="00E967FC"/>
    <w:p w14:paraId="6FF0959C" w14:textId="5FD32F14" w:rsidR="00EB13CF" w:rsidRPr="00086A92" w:rsidRDefault="00297EC2" w:rsidP="00EF2A96">
      <w:pPr>
        <w:rPr>
          <w:highlight w:val="yellow"/>
          <w:rPrChange w:id="18" w:author="Crystal Andy" w:date="2022-12-19T16:34:00Z">
            <w:rPr/>
          </w:rPrChange>
        </w:rPr>
      </w:pPr>
      <w:r w:rsidRPr="00086A92">
        <w:rPr>
          <w:highlight w:val="yellow"/>
          <w:rPrChange w:id="19" w:author="Crystal Andy" w:date="2022-12-19T16:34:00Z">
            <w:rPr/>
          </w:rPrChange>
        </w:rPr>
        <w:lastRenderedPageBreak/>
        <w:t>From the above data, the following observations can be made</w:t>
      </w:r>
    </w:p>
    <w:p w14:paraId="319A53EF" w14:textId="63908C65" w:rsidR="00291C1E" w:rsidRPr="00086A92" w:rsidRDefault="00297EC2" w:rsidP="005A3AFD">
      <w:pPr>
        <w:pStyle w:val="ListParagraph"/>
        <w:numPr>
          <w:ilvl w:val="0"/>
          <w:numId w:val="5"/>
        </w:numPr>
        <w:rPr>
          <w:highlight w:val="yellow"/>
          <w:rPrChange w:id="20" w:author="Crystal Andy" w:date="2022-12-19T16:34:00Z">
            <w:rPr/>
          </w:rPrChange>
        </w:rPr>
      </w:pPr>
      <w:r w:rsidRPr="00086A92">
        <w:rPr>
          <w:highlight w:val="yellow"/>
          <w:rPrChange w:id="21" w:author="Crystal Andy" w:date="2022-12-19T16:34:00Z">
            <w:rPr/>
          </w:rPrChange>
        </w:rPr>
        <w:t xml:space="preserve">Scale Invariant Feature Transformation (SIFT) is more likely to accurately identify subjects </w:t>
      </w:r>
      <w:r w:rsidR="005812E2" w:rsidRPr="00086A92">
        <w:rPr>
          <w:highlight w:val="yellow"/>
          <w:rPrChange w:id="22" w:author="Crystal Andy" w:date="2022-12-19T16:34:00Z">
            <w:rPr/>
          </w:rPrChange>
        </w:rPr>
        <w:t xml:space="preserve">with (some sort of distortion on their fingerprints) such as cuts, </w:t>
      </w:r>
      <w:r w:rsidR="005858ED" w:rsidRPr="00086A92">
        <w:rPr>
          <w:highlight w:val="yellow"/>
          <w:rPrChange w:id="23" w:author="Crystal Andy" w:date="2022-12-19T16:34:00Z">
            <w:rPr/>
          </w:rPrChange>
        </w:rPr>
        <w:t>dust</w:t>
      </w:r>
      <w:r w:rsidR="005812E2" w:rsidRPr="00086A92">
        <w:rPr>
          <w:highlight w:val="yellow"/>
          <w:rPrChange w:id="24" w:author="Crystal Andy" w:date="2022-12-19T16:34:00Z">
            <w:rPr/>
          </w:rPrChange>
        </w:rPr>
        <w:t xml:space="preserve"> or </w:t>
      </w:r>
      <w:r w:rsidR="005858ED" w:rsidRPr="00086A92">
        <w:rPr>
          <w:highlight w:val="yellow"/>
          <w:rPrChange w:id="25" w:author="Crystal Andy" w:date="2022-12-19T16:34:00Z">
            <w:rPr/>
          </w:rPrChange>
        </w:rPr>
        <w:t>skin-</w:t>
      </w:r>
      <w:r w:rsidR="005812E2" w:rsidRPr="00086A92">
        <w:rPr>
          <w:highlight w:val="yellow"/>
          <w:rPrChange w:id="26" w:author="Crystal Andy" w:date="2022-12-19T16:34:00Z">
            <w:rPr/>
          </w:rPrChange>
        </w:rPr>
        <w:t>oil on the fingerprint or on the scanne</w:t>
      </w:r>
      <w:r w:rsidR="00A14B2D" w:rsidRPr="00086A92">
        <w:rPr>
          <w:highlight w:val="yellow"/>
          <w:rPrChange w:id="27" w:author="Crystal Andy" w:date="2022-12-19T16:34:00Z">
            <w:rPr/>
          </w:rPrChange>
        </w:rPr>
        <w:t>r. Minutiae is less likely to identify subjects with distortions or aberrations on their fingerprints.</w:t>
      </w:r>
    </w:p>
    <w:p w14:paraId="484758D2" w14:textId="3B66ECD6" w:rsidR="005A3AFD" w:rsidRPr="00086A92" w:rsidRDefault="00E34BDE" w:rsidP="005A3AFD">
      <w:pPr>
        <w:pStyle w:val="ListParagraph"/>
        <w:numPr>
          <w:ilvl w:val="0"/>
          <w:numId w:val="5"/>
        </w:numPr>
        <w:rPr>
          <w:highlight w:val="yellow"/>
          <w:rPrChange w:id="28" w:author="Crystal Andy" w:date="2022-12-19T16:34:00Z">
            <w:rPr/>
          </w:rPrChange>
        </w:rPr>
      </w:pPr>
      <w:r w:rsidRPr="00086A92">
        <w:rPr>
          <w:highlight w:val="yellow"/>
          <w:rPrChange w:id="29" w:author="Crystal Andy" w:date="2022-12-19T16:34:00Z">
            <w:rPr/>
          </w:rPrChange>
        </w:rPr>
        <w:t>Minutiae based algorithm will run faster</w:t>
      </w:r>
      <w:r w:rsidR="005A3AFD" w:rsidRPr="00086A92">
        <w:rPr>
          <w:highlight w:val="yellow"/>
          <w:rPrChange w:id="30" w:author="Crystal Andy" w:date="2022-12-19T16:34:00Z">
            <w:rPr/>
          </w:rPrChange>
        </w:rPr>
        <w:t xml:space="preserve"> on larger datasets as compared to SIFT, however its accuracy is further reduced because of this.</w:t>
      </w:r>
    </w:p>
    <w:p w14:paraId="5DA54C12" w14:textId="364AF7BB" w:rsidR="007B4B67" w:rsidRPr="00086A92" w:rsidRDefault="005A3AFD" w:rsidP="00E34BDE">
      <w:pPr>
        <w:pStyle w:val="ListParagraph"/>
        <w:numPr>
          <w:ilvl w:val="0"/>
          <w:numId w:val="5"/>
        </w:numPr>
        <w:rPr>
          <w:highlight w:val="yellow"/>
          <w:rPrChange w:id="31" w:author="Crystal Andy" w:date="2022-12-19T16:34:00Z">
            <w:rPr/>
          </w:rPrChange>
        </w:rPr>
      </w:pPr>
      <w:r w:rsidRPr="00086A92">
        <w:rPr>
          <w:highlight w:val="yellow"/>
          <w:rPrChange w:id="32" w:author="Crystal Andy" w:date="2022-12-19T16:34:00Z">
            <w:rPr/>
          </w:rPrChange>
        </w:rPr>
        <w:t>Both algorithms have good performance, running under 3 milli seconds on a database containing 500,000 sample fingerprint images.</w:t>
      </w:r>
    </w:p>
    <w:sectPr w:rsidR="007B4B67" w:rsidRPr="00086A92" w:rsidSect="002A4E6D">
      <w:footerReference w:type="default" r:id="rId18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5B492" w14:textId="77777777" w:rsidR="00371C37" w:rsidRDefault="00371C37" w:rsidP="008A3981">
      <w:pPr>
        <w:spacing w:after="0" w:line="240" w:lineRule="auto"/>
      </w:pPr>
      <w:r>
        <w:separator/>
      </w:r>
    </w:p>
  </w:endnote>
  <w:endnote w:type="continuationSeparator" w:id="0">
    <w:p w14:paraId="34D61424" w14:textId="77777777" w:rsidR="00371C37" w:rsidRDefault="00371C37" w:rsidP="008A3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2903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C1C99F" w14:textId="77777777" w:rsidR="00F8774A" w:rsidRDefault="00F87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608199" w14:textId="77777777" w:rsidR="00F8774A" w:rsidRDefault="00F877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165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861773" w14:textId="77777777" w:rsidR="002A4E6D" w:rsidRDefault="002A4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3E4B14" w14:textId="77777777" w:rsidR="002A4E6D" w:rsidRDefault="002A4E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2594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0B4949" w14:textId="6D90A3EF" w:rsidR="002A4E6D" w:rsidRDefault="002A4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41E91B" w14:textId="77777777" w:rsidR="002A4E6D" w:rsidRDefault="002A4E6D" w:rsidP="002A4E6D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133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9E32A6" w14:textId="77777777" w:rsidR="002A4E6D" w:rsidRDefault="002A4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9ACEB" w14:textId="77777777" w:rsidR="002A4E6D" w:rsidRDefault="002A4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659B5" w14:textId="77777777" w:rsidR="00371C37" w:rsidRDefault="00371C37" w:rsidP="008A3981">
      <w:pPr>
        <w:spacing w:after="0" w:line="240" w:lineRule="auto"/>
      </w:pPr>
      <w:r>
        <w:separator/>
      </w:r>
    </w:p>
  </w:footnote>
  <w:footnote w:type="continuationSeparator" w:id="0">
    <w:p w14:paraId="1C3677A1" w14:textId="77777777" w:rsidR="00371C37" w:rsidRDefault="00371C37" w:rsidP="008A3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BB5"/>
    <w:multiLevelType w:val="hybridMultilevel"/>
    <w:tmpl w:val="348E738A"/>
    <w:lvl w:ilvl="0" w:tplc="760875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D56C5"/>
    <w:multiLevelType w:val="hybridMultilevel"/>
    <w:tmpl w:val="BCDE3DAA"/>
    <w:lvl w:ilvl="0" w:tplc="E0D023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4D274E"/>
    <w:multiLevelType w:val="hybridMultilevel"/>
    <w:tmpl w:val="0F1ABC3E"/>
    <w:lvl w:ilvl="0" w:tplc="6E5092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B7EB0"/>
    <w:multiLevelType w:val="hybridMultilevel"/>
    <w:tmpl w:val="790084F4"/>
    <w:lvl w:ilvl="0" w:tplc="B8D69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C4B7C"/>
    <w:multiLevelType w:val="hybridMultilevel"/>
    <w:tmpl w:val="B17EBA8A"/>
    <w:lvl w:ilvl="0" w:tplc="6DBADA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1EC23A4">
      <w:start w:val="1"/>
      <w:numFmt w:val="lowerRoman"/>
      <w:lvlText w:val="%4."/>
      <w:lvlJc w:val="left"/>
      <w:pPr>
        <w:ind w:left="3240" w:hanging="720"/>
      </w:pPr>
      <w:rPr>
        <w:rFonts w:asciiTheme="minorHAnsi" w:eastAsiaTheme="minorHAnsi" w:hAnsiTheme="minorHAnsi" w:cstheme="minorBidi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079AD"/>
    <w:multiLevelType w:val="hybridMultilevel"/>
    <w:tmpl w:val="EE14FDB6"/>
    <w:lvl w:ilvl="0" w:tplc="ACF498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D67E7"/>
    <w:multiLevelType w:val="hybridMultilevel"/>
    <w:tmpl w:val="B13E25C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7B1F1BA2"/>
    <w:multiLevelType w:val="hybridMultilevel"/>
    <w:tmpl w:val="A6BE6AB6"/>
    <w:lvl w:ilvl="0" w:tplc="A112CB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12268">
    <w:abstractNumId w:val="5"/>
  </w:num>
  <w:num w:numId="2" w16cid:durableId="172493956">
    <w:abstractNumId w:val="7"/>
  </w:num>
  <w:num w:numId="3" w16cid:durableId="361983518">
    <w:abstractNumId w:val="0"/>
  </w:num>
  <w:num w:numId="4" w16cid:durableId="714937332">
    <w:abstractNumId w:val="2"/>
  </w:num>
  <w:num w:numId="5" w16cid:durableId="212693675">
    <w:abstractNumId w:val="3"/>
  </w:num>
  <w:num w:numId="6" w16cid:durableId="648942674">
    <w:abstractNumId w:val="4"/>
  </w:num>
  <w:num w:numId="7" w16cid:durableId="704328806">
    <w:abstractNumId w:val="1"/>
  </w:num>
  <w:num w:numId="8" w16cid:durableId="65484234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ystal Andy">
    <w15:presenceInfo w15:providerId="Windows Live" w15:userId="da41457c21ef9e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7E"/>
    <w:rsid w:val="00086A92"/>
    <w:rsid w:val="000C3035"/>
    <w:rsid w:val="000D6180"/>
    <w:rsid w:val="001257E0"/>
    <w:rsid w:val="0013692D"/>
    <w:rsid w:val="001931B3"/>
    <w:rsid w:val="001B43E6"/>
    <w:rsid w:val="001D1731"/>
    <w:rsid w:val="00211DB7"/>
    <w:rsid w:val="00225C77"/>
    <w:rsid w:val="00283D5E"/>
    <w:rsid w:val="00291C1E"/>
    <w:rsid w:val="00293703"/>
    <w:rsid w:val="00297EC2"/>
    <w:rsid w:val="002A4E6D"/>
    <w:rsid w:val="002A5F17"/>
    <w:rsid w:val="002B3DF8"/>
    <w:rsid w:val="002E21FD"/>
    <w:rsid w:val="002F1028"/>
    <w:rsid w:val="00301189"/>
    <w:rsid w:val="00304FB4"/>
    <w:rsid w:val="00371C37"/>
    <w:rsid w:val="00376C88"/>
    <w:rsid w:val="0038004A"/>
    <w:rsid w:val="003B4A04"/>
    <w:rsid w:val="00402F86"/>
    <w:rsid w:val="004A511A"/>
    <w:rsid w:val="004C2786"/>
    <w:rsid w:val="004D37F4"/>
    <w:rsid w:val="005812E2"/>
    <w:rsid w:val="005858ED"/>
    <w:rsid w:val="005A3AFD"/>
    <w:rsid w:val="005C5247"/>
    <w:rsid w:val="005D627E"/>
    <w:rsid w:val="006616C3"/>
    <w:rsid w:val="006A5AC8"/>
    <w:rsid w:val="00752278"/>
    <w:rsid w:val="00772866"/>
    <w:rsid w:val="007B4B67"/>
    <w:rsid w:val="007C5A9C"/>
    <w:rsid w:val="0081272B"/>
    <w:rsid w:val="0084454D"/>
    <w:rsid w:val="008A3981"/>
    <w:rsid w:val="008F04C1"/>
    <w:rsid w:val="009270A5"/>
    <w:rsid w:val="00932387"/>
    <w:rsid w:val="00953602"/>
    <w:rsid w:val="0097149A"/>
    <w:rsid w:val="009F6541"/>
    <w:rsid w:val="00A14B2D"/>
    <w:rsid w:val="00A30C2F"/>
    <w:rsid w:val="00A92A48"/>
    <w:rsid w:val="00B93ACA"/>
    <w:rsid w:val="00BF20AD"/>
    <w:rsid w:val="00C136DD"/>
    <w:rsid w:val="00C163B5"/>
    <w:rsid w:val="00C22170"/>
    <w:rsid w:val="00C24C76"/>
    <w:rsid w:val="00C34A1E"/>
    <w:rsid w:val="00C40DC6"/>
    <w:rsid w:val="00CE329C"/>
    <w:rsid w:val="00DC6562"/>
    <w:rsid w:val="00E34BDE"/>
    <w:rsid w:val="00E57857"/>
    <w:rsid w:val="00E625E2"/>
    <w:rsid w:val="00E967FC"/>
    <w:rsid w:val="00EB13CF"/>
    <w:rsid w:val="00EF2A96"/>
    <w:rsid w:val="00F100EA"/>
    <w:rsid w:val="00F111AC"/>
    <w:rsid w:val="00F66287"/>
    <w:rsid w:val="00F8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69E33"/>
  <w15:chartTrackingRefBased/>
  <w15:docId w15:val="{2886DFF9-12BF-4162-AE35-D1B2BF9E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0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04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27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62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627E"/>
    <w:rPr>
      <w:rFonts w:eastAsiaTheme="minorEastAsia"/>
    </w:rPr>
  </w:style>
  <w:style w:type="table" w:styleId="ListTable1Light-Accent1">
    <w:name w:val="List Table 1 Light Accent 1"/>
    <w:basedOn w:val="TableNormal"/>
    <w:uiPriority w:val="46"/>
    <w:rsid w:val="005D62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6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627E"/>
    <w:pPr>
      <w:outlineLvl w:val="9"/>
    </w:pPr>
  </w:style>
  <w:style w:type="paragraph" w:styleId="ListParagraph">
    <w:name w:val="List Paragraph"/>
    <w:basedOn w:val="Normal"/>
    <w:uiPriority w:val="34"/>
    <w:qFormat/>
    <w:rsid w:val="007728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7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00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F0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F04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C278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E21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21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21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21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3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981"/>
  </w:style>
  <w:style w:type="paragraph" w:styleId="Footer">
    <w:name w:val="footer"/>
    <w:basedOn w:val="Normal"/>
    <w:link w:val="FooterChar"/>
    <w:uiPriority w:val="99"/>
    <w:unhideWhenUsed/>
    <w:rsid w:val="008A3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981"/>
  </w:style>
  <w:style w:type="character" w:styleId="PlaceholderText">
    <w:name w:val="Placeholder Text"/>
    <w:basedOn w:val="DefaultParagraphFont"/>
    <w:uiPriority w:val="99"/>
    <w:semiHidden/>
    <w:rsid w:val="00C2217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22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2F10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9536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go\Desktop\Data_Subject_First_900%20with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go\Desktop\Data_Subject_First_900%20with%20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go\Desktop\Data_Subject_First_900%20with%20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Results</a:t>
            </a:r>
            <a:r>
              <a:rPr lang="en-US" baseline="0"/>
              <a:t> of Matches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35447652376786"/>
          <c:y val="0.10570450469709385"/>
          <c:w val="0.86118256051326914"/>
          <c:h val="0.6285085687818433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SIFT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Good Matches</c:v>
                </c:pt>
                <c:pt idx="1">
                  <c:v>Low Match</c:v>
                </c:pt>
                <c:pt idx="2">
                  <c:v>No Match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41.78</c:v>
                </c:pt>
                <c:pt idx="1">
                  <c:v>37.56</c:v>
                </c:pt>
                <c:pt idx="2">
                  <c:v>20.67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83-4F85-AFA8-B089F04537D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Minutiae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C00000"/>
              </a:solidFill>
              <a:ln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483-4F85-AFA8-B089F04537DA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Good Matches</c:v>
                </c:pt>
                <c:pt idx="1">
                  <c:v>Low Match</c:v>
                </c:pt>
                <c:pt idx="2">
                  <c:v>No Match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28</c:v>
                </c:pt>
                <c:pt idx="1">
                  <c:v>15.1</c:v>
                </c:pt>
                <c:pt idx="2">
                  <c:v>58.59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83-4F85-AFA8-B089F04537D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57747807"/>
        <c:axId val="1057749471"/>
      </c:barChart>
      <c:catAx>
        <c:axId val="1057747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7749471"/>
        <c:crosses val="autoZero"/>
        <c:auto val="1"/>
        <c:lblAlgn val="ctr"/>
        <c:lblOffset val="100"/>
        <c:noMultiLvlLbl val="0"/>
      </c:catAx>
      <c:valAx>
        <c:axId val="1057749471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 of Images</a:t>
                </a:r>
              </a:p>
            </c:rich>
          </c:tx>
          <c:layout>
            <c:manualLayout>
              <c:xMode val="edge"/>
              <c:yMode val="edge"/>
              <c:x val="1.5226603353970067E-2"/>
              <c:y val="0.235908792650918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7747807"/>
        <c:crosses val="autoZero"/>
        <c:crossBetween val="between"/>
        <c:dispUnits>
          <c:builtInUnit val="hundreds"/>
        </c:dispUnits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to run Cross Regional (CR) images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283412610302497"/>
          <c:y val="0.11096554823228137"/>
          <c:w val="0.70799482356265231"/>
          <c:h val="0.60181154592231134"/>
        </c:manualLayout>
      </c:layout>
      <c:scatterChart>
        <c:scatterStyle val="lineMarker"/>
        <c:varyColors val="0"/>
        <c:ser>
          <c:idx val="0"/>
          <c:order val="0"/>
          <c:tx>
            <c:v>CR_SIFT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B05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yVal>
            <c:numRef>
              <c:f>Sheet1!$D$152:$D$301</c:f>
              <c:numCache>
                <c:formatCode>General</c:formatCode>
                <c:ptCount val="150"/>
                <c:pt idx="0">
                  <c:v>6.8542106481481505E-5</c:v>
                </c:pt>
                <c:pt idx="1">
                  <c:v>6.5831307870370365E-5</c:v>
                </c:pt>
                <c:pt idx="2">
                  <c:v>5.2060208333333332E-5</c:v>
                </c:pt>
                <c:pt idx="3">
                  <c:v>6.3415694444444442E-5</c:v>
                </c:pt>
                <c:pt idx="4">
                  <c:v>5.3194398148148137E-5</c:v>
                </c:pt>
                <c:pt idx="5">
                  <c:v>7.8354166666666663E-5</c:v>
                </c:pt>
                <c:pt idx="6">
                  <c:v>7.4263680555555544E-5</c:v>
                </c:pt>
                <c:pt idx="7">
                  <c:v>6.2712569444444444E-5</c:v>
                </c:pt>
                <c:pt idx="8">
                  <c:v>5.7340092592592593E-5</c:v>
                </c:pt>
                <c:pt idx="9">
                  <c:v>5.132159722222223E-5</c:v>
                </c:pt>
                <c:pt idx="10">
                  <c:v>5.7463287037037038E-5</c:v>
                </c:pt>
                <c:pt idx="11">
                  <c:v>4.2153969907407408E-5</c:v>
                </c:pt>
                <c:pt idx="12">
                  <c:v>4.6904641203703703E-5</c:v>
                </c:pt>
                <c:pt idx="13">
                  <c:v>5.9442118055555557E-5</c:v>
                </c:pt>
                <c:pt idx="14">
                  <c:v>1.007866319444444E-4</c:v>
                </c:pt>
                <c:pt idx="15">
                  <c:v>8.7290891203703702E-5</c:v>
                </c:pt>
                <c:pt idx="16">
                  <c:v>5.6051828703703698E-5</c:v>
                </c:pt>
                <c:pt idx="17">
                  <c:v>5.9909097222222221E-5</c:v>
                </c:pt>
                <c:pt idx="18">
                  <c:v>6.7015879629629628E-5</c:v>
                </c:pt>
                <c:pt idx="19">
                  <c:v>7.3337997685185178E-5</c:v>
                </c:pt>
                <c:pt idx="20">
                  <c:v>6.3724710648148145E-5</c:v>
                </c:pt>
                <c:pt idx="21">
                  <c:v>4.088726851851852E-5</c:v>
                </c:pt>
                <c:pt idx="22">
                  <c:v>6.1926979166666669E-5</c:v>
                </c:pt>
                <c:pt idx="23">
                  <c:v>3.5490740740740739E-5</c:v>
                </c:pt>
                <c:pt idx="24">
                  <c:v>6.186142361111111E-5</c:v>
                </c:pt>
                <c:pt idx="25">
                  <c:v>7.1882337962962954E-5</c:v>
                </c:pt>
                <c:pt idx="26">
                  <c:v>6.3551157407407409E-5</c:v>
                </c:pt>
                <c:pt idx="27">
                  <c:v>6.688440972222222E-5</c:v>
                </c:pt>
                <c:pt idx="28">
                  <c:v>6.1112511574074071E-5</c:v>
                </c:pt>
                <c:pt idx="29">
                  <c:v>7.8848020833333337E-5</c:v>
                </c:pt>
                <c:pt idx="30">
                  <c:v>4.5266921296296302E-5</c:v>
                </c:pt>
                <c:pt idx="31">
                  <c:v>3.8905428240740742E-5</c:v>
                </c:pt>
                <c:pt idx="32">
                  <c:v>5.8642858796296303E-5</c:v>
                </c:pt>
                <c:pt idx="33">
                  <c:v>4.4207303240740737E-5</c:v>
                </c:pt>
                <c:pt idx="34">
                  <c:v>5.2352986111111119E-5</c:v>
                </c:pt>
                <c:pt idx="35">
                  <c:v>3.5186770833333332E-5</c:v>
                </c:pt>
                <c:pt idx="36">
                  <c:v>4.3255949074074083E-5</c:v>
                </c:pt>
                <c:pt idx="37">
                  <c:v>3.8331226851851847E-5</c:v>
                </c:pt>
                <c:pt idx="38">
                  <c:v>4.4029398148148153E-5</c:v>
                </c:pt>
                <c:pt idx="39">
                  <c:v>4.474155092592593E-5</c:v>
                </c:pt>
                <c:pt idx="40">
                  <c:v>3.4335393518518521E-5</c:v>
                </c:pt>
                <c:pt idx="41">
                  <c:v>4.9115590277777767E-5</c:v>
                </c:pt>
                <c:pt idx="42">
                  <c:v>4.1677025462962963E-5</c:v>
                </c:pt>
                <c:pt idx="43">
                  <c:v>5.8848541666666669E-5</c:v>
                </c:pt>
                <c:pt idx="44">
                  <c:v>3.8282847222222218E-5</c:v>
                </c:pt>
                <c:pt idx="45">
                  <c:v>5.6970208333333337E-5</c:v>
                </c:pt>
                <c:pt idx="46">
                  <c:v>5.9130983796296297E-5</c:v>
                </c:pt>
                <c:pt idx="47">
                  <c:v>5.9216932870370358E-5</c:v>
                </c:pt>
                <c:pt idx="48">
                  <c:v>5.522474537037037E-5</c:v>
                </c:pt>
                <c:pt idx="49">
                  <c:v>8.7852708333333338E-5</c:v>
                </c:pt>
                <c:pt idx="50">
                  <c:v>5.3522384259259259E-5</c:v>
                </c:pt>
                <c:pt idx="51">
                  <c:v>4.090136574074074E-5</c:v>
                </c:pt>
                <c:pt idx="52">
                  <c:v>4.3554861111111111E-5</c:v>
                </c:pt>
                <c:pt idx="53">
                  <c:v>4.4181319444444437E-5</c:v>
                </c:pt>
                <c:pt idx="54">
                  <c:v>5.2142430555555547E-5</c:v>
                </c:pt>
                <c:pt idx="55">
                  <c:v>7.9032986111111114E-5</c:v>
                </c:pt>
                <c:pt idx="56">
                  <c:v>3.6918206018518517E-5</c:v>
                </c:pt>
                <c:pt idx="57">
                  <c:v>7.6280868055555559E-5</c:v>
                </c:pt>
                <c:pt idx="58">
                  <c:v>3.9283668981481481E-5</c:v>
                </c:pt>
                <c:pt idx="59">
                  <c:v>5.1281909722222221E-5</c:v>
                </c:pt>
                <c:pt idx="60">
                  <c:v>4.2111192129629633E-5</c:v>
                </c:pt>
                <c:pt idx="61">
                  <c:v>3.105005787037037E-5</c:v>
                </c:pt>
                <c:pt idx="62">
                  <c:v>4.2301030092592603E-5</c:v>
                </c:pt>
                <c:pt idx="63">
                  <c:v>4.3320104166666658E-5</c:v>
                </c:pt>
                <c:pt idx="64">
                  <c:v>3.8433275462962962E-5</c:v>
                </c:pt>
                <c:pt idx="65">
                  <c:v>4.8929201388888888E-5</c:v>
                </c:pt>
                <c:pt idx="66">
                  <c:v>3.4176620370370383E-5</c:v>
                </c:pt>
                <c:pt idx="67">
                  <c:v>4.2641122685185193E-5</c:v>
                </c:pt>
                <c:pt idx="68">
                  <c:v>2.9455972222222222E-5</c:v>
                </c:pt>
                <c:pt idx="69">
                  <c:v>5.3073969907407398E-5</c:v>
                </c:pt>
                <c:pt idx="70">
                  <c:v>5.3995798611111107E-5</c:v>
                </c:pt>
                <c:pt idx="71">
                  <c:v>4.7431006944444437E-5</c:v>
                </c:pt>
                <c:pt idx="72">
                  <c:v>5.8667696759259263E-5</c:v>
                </c:pt>
                <c:pt idx="73">
                  <c:v>3.7027233796296298E-5</c:v>
                </c:pt>
                <c:pt idx="74">
                  <c:v>4.1187951388888878E-5</c:v>
                </c:pt>
                <c:pt idx="75">
                  <c:v>6.404114583333333E-5</c:v>
                </c:pt>
                <c:pt idx="76">
                  <c:v>4.0055613425925929E-5</c:v>
                </c:pt>
                <c:pt idx="77">
                  <c:v>4.1003449074074077E-5</c:v>
                </c:pt>
                <c:pt idx="78">
                  <c:v>4.6111412037037037E-5</c:v>
                </c:pt>
                <c:pt idx="79">
                  <c:v>5.9398715277777779E-5</c:v>
                </c:pt>
                <c:pt idx="80">
                  <c:v>7.7088865740740738E-5</c:v>
                </c:pt>
                <c:pt idx="81">
                  <c:v>8.2162615740740734E-5</c:v>
                </c:pt>
                <c:pt idx="82">
                  <c:v>6.9665810185185181E-5</c:v>
                </c:pt>
                <c:pt idx="83">
                  <c:v>7.8254189814814813E-5</c:v>
                </c:pt>
                <c:pt idx="84">
                  <c:v>5.3810914351851857E-5</c:v>
                </c:pt>
                <c:pt idx="85">
                  <c:v>8.9927372685185184E-5</c:v>
                </c:pt>
                <c:pt idx="86">
                  <c:v>7.0140266203703709E-5</c:v>
                </c:pt>
                <c:pt idx="87">
                  <c:v>8.8859375000000003E-5</c:v>
                </c:pt>
                <c:pt idx="88">
                  <c:v>8.282730324074073E-5</c:v>
                </c:pt>
                <c:pt idx="89">
                  <c:v>6.4735196759259259E-5</c:v>
                </c:pt>
                <c:pt idx="90">
                  <c:v>3.6465486111111112E-5</c:v>
                </c:pt>
                <c:pt idx="91">
                  <c:v>5.126211805555555E-5</c:v>
                </c:pt>
                <c:pt idx="92">
                  <c:v>3.7605590277777778E-5</c:v>
                </c:pt>
                <c:pt idx="93">
                  <c:v>4.1819490740740742E-5</c:v>
                </c:pt>
                <c:pt idx="94">
                  <c:v>4.3009189814814821E-5</c:v>
                </c:pt>
                <c:pt idx="95">
                  <c:v>6.2205763888888889E-5</c:v>
                </c:pt>
                <c:pt idx="96">
                  <c:v>3.8095787037037037E-5</c:v>
                </c:pt>
                <c:pt idx="97">
                  <c:v>6.3473437499999994E-5</c:v>
                </c:pt>
                <c:pt idx="98">
                  <c:v>4.1906550925925927E-5</c:v>
                </c:pt>
                <c:pt idx="99">
                  <c:v>5.6640833333333328E-5</c:v>
                </c:pt>
                <c:pt idx="100">
                  <c:v>6.1896331018518523E-5</c:v>
                </c:pt>
                <c:pt idx="101">
                  <c:v>4.3571076388888887E-5</c:v>
                </c:pt>
                <c:pt idx="102">
                  <c:v>4.8499884259259258E-5</c:v>
                </c:pt>
                <c:pt idx="103">
                  <c:v>5.1145706018518522E-5</c:v>
                </c:pt>
                <c:pt idx="104">
                  <c:v>5.4983460648148138E-5</c:v>
                </c:pt>
                <c:pt idx="105">
                  <c:v>5.0347465277777777E-5</c:v>
                </c:pt>
                <c:pt idx="106">
                  <c:v>6.4463819444444438E-5</c:v>
                </c:pt>
                <c:pt idx="107">
                  <c:v>4.6111516203703703E-5</c:v>
                </c:pt>
                <c:pt idx="108">
                  <c:v>3.5351122685185193E-5</c:v>
                </c:pt>
                <c:pt idx="109">
                  <c:v>1.142468171296296E-4</c:v>
                </c:pt>
                <c:pt idx="110">
                  <c:v>5.2635717592592593E-5</c:v>
                </c:pt>
                <c:pt idx="111">
                  <c:v>4.3236273148148147E-5</c:v>
                </c:pt>
                <c:pt idx="112">
                  <c:v>7.4219340277777772E-5</c:v>
                </c:pt>
                <c:pt idx="113">
                  <c:v>4.3402187499999998E-5</c:v>
                </c:pt>
                <c:pt idx="114">
                  <c:v>5.4061828703703698E-5</c:v>
                </c:pt>
                <c:pt idx="115">
                  <c:v>7.0330787037037036E-5</c:v>
                </c:pt>
                <c:pt idx="116">
                  <c:v>7.8066863425925925E-5</c:v>
                </c:pt>
                <c:pt idx="117">
                  <c:v>7.6515983796296295E-5</c:v>
                </c:pt>
                <c:pt idx="118">
                  <c:v>6.8310115740740737E-5</c:v>
                </c:pt>
                <c:pt idx="119">
                  <c:v>7.4801377314814813E-5</c:v>
                </c:pt>
                <c:pt idx="120">
                  <c:v>5.3539039351851852E-5</c:v>
                </c:pt>
                <c:pt idx="121">
                  <c:v>4.1384699074074083E-5</c:v>
                </c:pt>
                <c:pt idx="122">
                  <c:v>5.3576388888888882E-5</c:v>
                </c:pt>
                <c:pt idx="123">
                  <c:v>5.2375208333333331E-5</c:v>
                </c:pt>
                <c:pt idx="124">
                  <c:v>5.4468935185185192E-5</c:v>
                </c:pt>
                <c:pt idx="125">
                  <c:v>7.6921319444444452E-5</c:v>
                </c:pt>
                <c:pt idx="126">
                  <c:v>5.1713379629629623E-5</c:v>
                </c:pt>
                <c:pt idx="127">
                  <c:v>5.035952546296296E-5</c:v>
                </c:pt>
                <c:pt idx="128">
                  <c:v>4.8173865740740742E-5</c:v>
                </c:pt>
                <c:pt idx="129">
                  <c:v>7.9341284722222224E-5</c:v>
                </c:pt>
                <c:pt idx="130">
                  <c:v>5.2718668981481477E-5</c:v>
                </c:pt>
                <c:pt idx="131">
                  <c:v>3.347263888888889E-5</c:v>
                </c:pt>
                <c:pt idx="132">
                  <c:v>5.3137812500000002E-5</c:v>
                </c:pt>
                <c:pt idx="133">
                  <c:v>4.2406886574074077E-5</c:v>
                </c:pt>
                <c:pt idx="134">
                  <c:v>6.2896215277777771E-5</c:v>
                </c:pt>
                <c:pt idx="135">
                  <c:v>4.1124907407407407E-5</c:v>
                </c:pt>
                <c:pt idx="136">
                  <c:v>4.4664618055555558E-5</c:v>
                </c:pt>
                <c:pt idx="137">
                  <c:v>5.1921898148148153E-5</c:v>
                </c:pt>
                <c:pt idx="138">
                  <c:v>6.6296620370370367E-5</c:v>
                </c:pt>
                <c:pt idx="139">
                  <c:v>7.5337581018518508E-5</c:v>
                </c:pt>
                <c:pt idx="140">
                  <c:v>8.0057534722222226E-5</c:v>
                </c:pt>
                <c:pt idx="141">
                  <c:v>5.686248842592593E-5</c:v>
                </c:pt>
                <c:pt idx="142">
                  <c:v>8.613467592592592E-5</c:v>
                </c:pt>
                <c:pt idx="143">
                  <c:v>4.2530312499999999E-5</c:v>
                </c:pt>
                <c:pt idx="144">
                  <c:v>1.5193148148148151E-4</c:v>
                </c:pt>
                <c:pt idx="145">
                  <c:v>9.8450081018518535E-5</c:v>
                </c:pt>
                <c:pt idx="146">
                  <c:v>4.8866041666666661E-5</c:v>
                </c:pt>
                <c:pt idx="147">
                  <c:v>6.600577546296297E-5</c:v>
                </c:pt>
                <c:pt idx="148">
                  <c:v>6.1962951388888895E-5</c:v>
                </c:pt>
                <c:pt idx="149">
                  <c:v>1.2631025462962961E-4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D9-43A1-86AB-6941B9148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7051647"/>
        <c:axId val="1267052063"/>
      </c:scatterChart>
      <c:scatterChart>
        <c:scatterStyle val="lineMarker"/>
        <c:varyColors val="0"/>
        <c:ser>
          <c:idx val="1"/>
          <c:order val="1"/>
          <c:tx>
            <c:v>CR_Minutiae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EE3AEE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yVal>
            <c:numRef>
              <c:f>Sheet1!$G$152:$G$301</c:f>
              <c:numCache>
                <c:formatCode>General</c:formatCode>
                <c:ptCount val="150"/>
                <c:pt idx="0">
                  <c:v>1.2371724537036999E-5</c:v>
                </c:pt>
                <c:pt idx="1">
                  <c:v>1.2337870370370369E-5</c:v>
                </c:pt>
                <c:pt idx="2">
                  <c:v>1.2939803240740741E-5</c:v>
                </c:pt>
                <c:pt idx="3">
                  <c:v>1.276456018518518E-5</c:v>
                </c:pt>
                <c:pt idx="4">
                  <c:v>1.2652592592592589E-5</c:v>
                </c:pt>
                <c:pt idx="5">
                  <c:v>1.300847222222222E-5</c:v>
                </c:pt>
                <c:pt idx="6">
                  <c:v>1.2981018518518519E-5</c:v>
                </c:pt>
                <c:pt idx="7">
                  <c:v>1.3148645833333331E-5</c:v>
                </c:pt>
                <c:pt idx="8">
                  <c:v>1.2838125E-5</c:v>
                </c:pt>
                <c:pt idx="9">
                  <c:v>1.32512037037037E-5</c:v>
                </c:pt>
                <c:pt idx="10">
                  <c:v>1.26509837962963E-5</c:v>
                </c:pt>
                <c:pt idx="11">
                  <c:v>1.1793159722222219E-5</c:v>
                </c:pt>
                <c:pt idx="12">
                  <c:v>1.221712962962963E-5</c:v>
                </c:pt>
                <c:pt idx="13">
                  <c:v>1.2904780092592589E-5</c:v>
                </c:pt>
                <c:pt idx="14">
                  <c:v>1.224550925925926E-5</c:v>
                </c:pt>
                <c:pt idx="15">
                  <c:v>1.208263888888889E-5</c:v>
                </c:pt>
                <c:pt idx="16">
                  <c:v>1.196068287037037E-5</c:v>
                </c:pt>
                <c:pt idx="17">
                  <c:v>1.200528935185185E-5</c:v>
                </c:pt>
                <c:pt idx="18">
                  <c:v>1.2108321759259259E-5</c:v>
                </c:pt>
                <c:pt idx="19">
                  <c:v>1.2118287037037041E-5</c:v>
                </c:pt>
                <c:pt idx="20">
                  <c:v>1.265024305555555E-5</c:v>
                </c:pt>
                <c:pt idx="21">
                  <c:v>1.244677083333333E-5</c:v>
                </c:pt>
                <c:pt idx="22">
                  <c:v>1.272145833333333E-5</c:v>
                </c:pt>
                <c:pt idx="23">
                  <c:v>1.219097222222222E-5</c:v>
                </c:pt>
                <c:pt idx="24">
                  <c:v>1.2880960648148151E-5</c:v>
                </c:pt>
                <c:pt idx="25">
                  <c:v>1.2626041666666669E-5</c:v>
                </c:pt>
                <c:pt idx="26">
                  <c:v>1.2629479166666671E-5</c:v>
                </c:pt>
                <c:pt idx="27">
                  <c:v>1.381559027777778E-5</c:v>
                </c:pt>
                <c:pt idx="28">
                  <c:v>1.3077071759259259E-5</c:v>
                </c:pt>
                <c:pt idx="29">
                  <c:v>1.2580543981481479E-5</c:v>
                </c:pt>
                <c:pt idx="30">
                  <c:v>1.2090497685185181E-5</c:v>
                </c:pt>
                <c:pt idx="31">
                  <c:v>1.2246400462962961E-5</c:v>
                </c:pt>
                <c:pt idx="32">
                  <c:v>1.2192974537037039E-5</c:v>
                </c:pt>
                <c:pt idx="33">
                  <c:v>1.2586319444444441E-5</c:v>
                </c:pt>
                <c:pt idx="34">
                  <c:v>1.2598958333333331E-5</c:v>
                </c:pt>
                <c:pt idx="35">
                  <c:v>1.2415925925925931E-5</c:v>
                </c:pt>
                <c:pt idx="36">
                  <c:v>1.247482638888889E-5</c:v>
                </c:pt>
                <c:pt idx="37">
                  <c:v>1.3218703703703699E-5</c:v>
                </c:pt>
                <c:pt idx="38">
                  <c:v>1.323824074074074E-5</c:v>
                </c:pt>
                <c:pt idx="39">
                  <c:v>1.311753472222222E-5</c:v>
                </c:pt>
                <c:pt idx="40">
                  <c:v>1.260346064814815E-5</c:v>
                </c:pt>
                <c:pt idx="41">
                  <c:v>1.209011574074074E-5</c:v>
                </c:pt>
                <c:pt idx="42">
                  <c:v>1.268763888888889E-5</c:v>
                </c:pt>
                <c:pt idx="43">
                  <c:v>1.2179988425925931E-5</c:v>
                </c:pt>
                <c:pt idx="44">
                  <c:v>1.289561342592593E-5</c:v>
                </c:pt>
                <c:pt idx="45">
                  <c:v>1.3107685185185181E-5</c:v>
                </c:pt>
                <c:pt idx="46">
                  <c:v>1.2996435185185189E-5</c:v>
                </c:pt>
                <c:pt idx="47">
                  <c:v>1.524130787037037E-5</c:v>
                </c:pt>
                <c:pt idx="48">
                  <c:v>1.2275289351851849E-5</c:v>
                </c:pt>
                <c:pt idx="49">
                  <c:v>1.263483796296296E-5</c:v>
                </c:pt>
                <c:pt idx="50">
                  <c:v>1.2611990740740739E-5</c:v>
                </c:pt>
                <c:pt idx="51">
                  <c:v>1.5153611111111111E-5</c:v>
                </c:pt>
                <c:pt idx="52">
                  <c:v>1.24909375E-5</c:v>
                </c:pt>
                <c:pt idx="53">
                  <c:v>1.223299768518519E-5</c:v>
                </c:pt>
                <c:pt idx="54">
                  <c:v>1.3406284722222219E-5</c:v>
                </c:pt>
                <c:pt idx="55">
                  <c:v>1.2542546296296301E-5</c:v>
                </c:pt>
                <c:pt idx="56">
                  <c:v>1.210622685185185E-5</c:v>
                </c:pt>
                <c:pt idx="57">
                  <c:v>1.2602175925925931E-5</c:v>
                </c:pt>
                <c:pt idx="58">
                  <c:v>1.5673483796296299E-5</c:v>
                </c:pt>
                <c:pt idx="59">
                  <c:v>1.226055555555556E-5</c:v>
                </c:pt>
                <c:pt idx="60">
                  <c:v>1.2114490740740739E-5</c:v>
                </c:pt>
                <c:pt idx="61">
                  <c:v>1.2382187500000001E-5</c:v>
                </c:pt>
                <c:pt idx="62">
                  <c:v>1.3093414351851851E-5</c:v>
                </c:pt>
                <c:pt idx="63">
                  <c:v>1.2604988425925921E-5</c:v>
                </c:pt>
                <c:pt idx="64">
                  <c:v>1.219303240740741E-5</c:v>
                </c:pt>
                <c:pt idx="65">
                  <c:v>1.376604166666667E-5</c:v>
                </c:pt>
                <c:pt idx="66">
                  <c:v>1.4902650462962959E-5</c:v>
                </c:pt>
                <c:pt idx="67">
                  <c:v>1.233912037037037E-5</c:v>
                </c:pt>
                <c:pt idx="68">
                  <c:v>1.222643518518519E-5</c:v>
                </c:pt>
                <c:pt idx="69">
                  <c:v>1.268033564814815E-5</c:v>
                </c:pt>
                <c:pt idx="70">
                  <c:v>1.2567199074074069E-5</c:v>
                </c:pt>
                <c:pt idx="71">
                  <c:v>1.246217592592593E-5</c:v>
                </c:pt>
                <c:pt idx="72">
                  <c:v>1.3012557870370371E-5</c:v>
                </c:pt>
                <c:pt idx="73">
                  <c:v>1.2116956018518519E-5</c:v>
                </c:pt>
                <c:pt idx="74">
                  <c:v>1.303226851851852E-5</c:v>
                </c:pt>
                <c:pt idx="75">
                  <c:v>1.5298113425925931E-5</c:v>
                </c:pt>
                <c:pt idx="76">
                  <c:v>1.206412037037037E-5</c:v>
                </c:pt>
                <c:pt idx="77">
                  <c:v>1.289753472222222E-5</c:v>
                </c:pt>
                <c:pt idx="78">
                  <c:v>1.286146990740741E-5</c:v>
                </c:pt>
                <c:pt idx="79">
                  <c:v>1.2300833333333329E-5</c:v>
                </c:pt>
                <c:pt idx="80">
                  <c:v>1.2392083333333329E-5</c:v>
                </c:pt>
                <c:pt idx="81">
                  <c:v>1.2860081018518521E-5</c:v>
                </c:pt>
                <c:pt idx="82">
                  <c:v>1.254638888888889E-5</c:v>
                </c:pt>
                <c:pt idx="83">
                  <c:v>1.256767361111111E-5</c:v>
                </c:pt>
                <c:pt idx="84">
                  <c:v>1.242733796296296E-5</c:v>
                </c:pt>
                <c:pt idx="85">
                  <c:v>1.307505787037037E-5</c:v>
                </c:pt>
                <c:pt idx="86">
                  <c:v>1.2408819444444439E-5</c:v>
                </c:pt>
                <c:pt idx="87">
                  <c:v>1.314707175925926E-5</c:v>
                </c:pt>
                <c:pt idx="88">
                  <c:v>1.198136574074074E-5</c:v>
                </c:pt>
                <c:pt idx="89">
                  <c:v>1.27166087962963E-5</c:v>
                </c:pt>
                <c:pt idx="90">
                  <c:v>1.241929398148148E-5</c:v>
                </c:pt>
                <c:pt idx="91">
                  <c:v>1.251313657407407E-5</c:v>
                </c:pt>
                <c:pt idx="92">
                  <c:v>1.233309027777778E-5</c:v>
                </c:pt>
                <c:pt idx="93">
                  <c:v>1.26650462962963E-5</c:v>
                </c:pt>
                <c:pt idx="94">
                  <c:v>1.253916666666667E-5</c:v>
                </c:pt>
                <c:pt idx="95">
                  <c:v>1.284684027777778E-5</c:v>
                </c:pt>
                <c:pt idx="96">
                  <c:v>1.2630879629629629E-5</c:v>
                </c:pt>
                <c:pt idx="97">
                  <c:v>1.29650462962963E-5</c:v>
                </c:pt>
                <c:pt idx="98">
                  <c:v>1.28122337962963E-5</c:v>
                </c:pt>
                <c:pt idx="99">
                  <c:v>1.272876157407408E-5</c:v>
                </c:pt>
                <c:pt idx="100">
                  <c:v>1.324701388888889E-5</c:v>
                </c:pt>
                <c:pt idx="101">
                  <c:v>1.245587962962963E-5</c:v>
                </c:pt>
                <c:pt idx="102">
                  <c:v>1.3189513888888889E-5</c:v>
                </c:pt>
                <c:pt idx="103">
                  <c:v>1.2383993055555561E-5</c:v>
                </c:pt>
                <c:pt idx="104">
                  <c:v>1.2852071759259261E-5</c:v>
                </c:pt>
                <c:pt idx="105">
                  <c:v>1.2326377314814819E-5</c:v>
                </c:pt>
                <c:pt idx="106">
                  <c:v>1.278116898148148E-5</c:v>
                </c:pt>
                <c:pt idx="107">
                  <c:v>1.242945601851852E-5</c:v>
                </c:pt>
                <c:pt idx="108">
                  <c:v>1.2534837962962961E-5</c:v>
                </c:pt>
                <c:pt idx="109">
                  <c:v>1.278958333333334E-5</c:v>
                </c:pt>
                <c:pt idx="110">
                  <c:v>1.237423611111111E-5</c:v>
                </c:pt>
                <c:pt idx="111">
                  <c:v>1.218486111111111E-5</c:v>
                </c:pt>
                <c:pt idx="112">
                  <c:v>1.236847222222222E-5</c:v>
                </c:pt>
                <c:pt idx="113">
                  <c:v>1.5243101851851851E-5</c:v>
                </c:pt>
                <c:pt idx="114">
                  <c:v>1.2394374999999999E-5</c:v>
                </c:pt>
                <c:pt idx="115">
                  <c:v>1.2244062499999999E-5</c:v>
                </c:pt>
                <c:pt idx="116">
                  <c:v>1.5047511574074071E-5</c:v>
                </c:pt>
                <c:pt idx="117">
                  <c:v>1.2917291666666669E-5</c:v>
                </c:pt>
                <c:pt idx="118">
                  <c:v>1.237290509259259E-5</c:v>
                </c:pt>
                <c:pt idx="119">
                  <c:v>1.279940972222222E-5</c:v>
                </c:pt>
                <c:pt idx="120">
                  <c:v>1.234295138888889E-5</c:v>
                </c:pt>
                <c:pt idx="121">
                  <c:v>1.1985763888888891E-5</c:v>
                </c:pt>
                <c:pt idx="122">
                  <c:v>1.212630787037037E-5</c:v>
                </c:pt>
                <c:pt idx="123">
                  <c:v>1.5082083333333331E-5</c:v>
                </c:pt>
                <c:pt idx="124">
                  <c:v>1.234037037037037E-5</c:v>
                </c:pt>
                <c:pt idx="125">
                  <c:v>1.228887731481481E-5</c:v>
                </c:pt>
                <c:pt idx="126">
                  <c:v>1.205179398148148E-5</c:v>
                </c:pt>
                <c:pt idx="127">
                  <c:v>1.482150462962963E-5</c:v>
                </c:pt>
                <c:pt idx="128">
                  <c:v>1.192861111111111E-5</c:v>
                </c:pt>
                <c:pt idx="129">
                  <c:v>1.226774305555556E-5</c:v>
                </c:pt>
                <c:pt idx="130">
                  <c:v>1.237167824074074E-5</c:v>
                </c:pt>
                <c:pt idx="131">
                  <c:v>1.2162581018518519E-5</c:v>
                </c:pt>
                <c:pt idx="132">
                  <c:v>1.2892928240740739E-5</c:v>
                </c:pt>
                <c:pt idx="133">
                  <c:v>1.2711793981481481E-5</c:v>
                </c:pt>
                <c:pt idx="134">
                  <c:v>1.309802083333333E-5</c:v>
                </c:pt>
                <c:pt idx="135">
                  <c:v>1.234997685185185E-5</c:v>
                </c:pt>
                <c:pt idx="136">
                  <c:v>1.332215277777778E-5</c:v>
                </c:pt>
                <c:pt idx="137">
                  <c:v>1.258375E-5</c:v>
                </c:pt>
                <c:pt idx="138">
                  <c:v>1.2591875E-5</c:v>
                </c:pt>
                <c:pt idx="139">
                  <c:v>1.263922453703704E-5</c:v>
                </c:pt>
                <c:pt idx="140">
                  <c:v>1.1722395833333331E-5</c:v>
                </c:pt>
                <c:pt idx="141">
                  <c:v>1.1792847222222219E-5</c:v>
                </c:pt>
                <c:pt idx="142">
                  <c:v>1.201929398148148E-5</c:v>
                </c:pt>
                <c:pt idx="143">
                  <c:v>1.188694444444444E-5</c:v>
                </c:pt>
                <c:pt idx="144">
                  <c:v>1.210677083333333E-5</c:v>
                </c:pt>
                <c:pt idx="145">
                  <c:v>1.202568287037037E-5</c:v>
                </c:pt>
                <c:pt idx="146">
                  <c:v>1.2021967592592591E-5</c:v>
                </c:pt>
                <c:pt idx="147">
                  <c:v>1.198291666666667E-5</c:v>
                </c:pt>
                <c:pt idx="148">
                  <c:v>1.2009502314814811E-5</c:v>
                </c:pt>
                <c:pt idx="149">
                  <c:v>1.224474537037037E-5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9D9-43A1-86AB-6941B9148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7054143"/>
        <c:axId val="1267057887"/>
      </c:scatterChart>
      <c:valAx>
        <c:axId val="1267051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Images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2063"/>
        <c:crosses val="autoZero"/>
        <c:crossBetween val="midCat"/>
      </c:valAx>
      <c:valAx>
        <c:axId val="1267052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(SIFT)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1647"/>
        <c:crosses val="autoZero"/>
        <c:crossBetween val="midCat"/>
      </c:valAx>
      <c:valAx>
        <c:axId val="1267057887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(Minutiae)</a:t>
                </a:r>
                <a:r>
                  <a:rPr lang="en-US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4143"/>
        <c:crosses val="max"/>
        <c:crossBetween val="midCat"/>
      </c:valAx>
      <c:valAx>
        <c:axId val="1267054143"/>
        <c:scaling>
          <c:orientation val="minMax"/>
        </c:scaling>
        <c:delete val="0"/>
        <c:axPos val="t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7887"/>
        <c:crosses val="max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0178106585926594"/>
          <c:y val="0.80748570334182912"/>
          <c:w val="0.31610993337371285"/>
          <c:h val="0.169660031186749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to run Obliterated (OBL) images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283412610302497"/>
          <c:y val="0.11096554823228137"/>
          <c:w val="0.70799482356265231"/>
          <c:h val="0.60181154592231134"/>
        </c:manualLayout>
      </c:layout>
      <c:scatterChart>
        <c:scatterStyle val="lineMarker"/>
        <c:varyColors val="0"/>
        <c:ser>
          <c:idx val="0"/>
          <c:order val="0"/>
          <c:tx>
            <c:v>OBL_SIFT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B05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yVal>
            <c:numRef>
              <c:f>Sheet1!$D$2:$D$151</c:f>
              <c:numCache>
                <c:formatCode>General</c:formatCode>
                <c:ptCount val="150"/>
                <c:pt idx="0">
                  <c:v>6.6827314814814804E-5</c:v>
                </c:pt>
                <c:pt idx="1">
                  <c:v>6.8484016203703706E-5</c:v>
                </c:pt>
                <c:pt idx="2">
                  <c:v>6.104488425925926E-5</c:v>
                </c:pt>
                <c:pt idx="3">
                  <c:v>6.3890949074074064E-5</c:v>
                </c:pt>
                <c:pt idx="4">
                  <c:v>5.7808310185185188E-5</c:v>
                </c:pt>
                <c:pt idx="5">
                  <c:v>8.4557754629629628E-5</c:v>
                </c:pt>
                <c:pt idx="6">
                  <c:v>7.5353414351851856E-5</c:v>
                </c:pt>
                <c:pt idx="7">
                  <c:v>6.193135416666667E-5</c:v>
                </c:pt>
                <c:pt idx="8">
                  <c:v>6.295137731481481E-5</c:v>
                </c:pt>
                <c:pt idx="9">
                  <c:v>5.5604386574074067E-5</c:v>
                </c:pt>
                <c:pt idx="10">
                  <c:v>7.7234490740740741E-5</c:v>
                </c:pt>
                <c:pt idx="11">
                  <c:v>5.2671967592592588E-5</c:v>
                </c:pt>
                <c:pt idx="12">
                  <c:v>5.8205509259259263E-5</c:v>
                </c:pt>
                <c:pt idx="13">
                  <c:v>6.644917824074073E-5</c:v>
                </c:pt>
                <c:pt idx="14">
                  <c:v>1.0174917824074069E-4</c:v>
                </c:pt>
                <c:pt idx="15">
                  <c:v>8.397960648148148E-5</c:v>
                </c:pt>
                <c:pt idx="16">
                  <c:v>6.0492488425925921E-5</c:v>
                </c:pt>
                <c:pt idx="17">
                  <c:v>6.4761643518518514E-5</c:v>
                </c:pt>
                <c:pt idx="18">
                  <c:v>6.9777650462962958E-5</c:v>
                </c:pt>
                <c:pt idx="19">
                  <c:v>7.6528657407407412E-5</c:v>
                </c:pt>
                <c:pt idx="20">
                  <c:v>6.5811446759259264E-5</c:v>
                </c:pt>
                <c:pt idx="21">
                  <c:v>4.3489710648148153E-5</c:v>
                </c:pt>
                <c:pt idx="22">
                  <c:v>7.1901875000000002E-5</c:v>
                </c:pt>
                <c:pt idx="23">
                  <c:v>3.8256562500000003E-5</c:v>
                </c:pt>
                <c:pt idx="24">
                  <c:v>7.3480127314814813E-5</c:v>
                </c:pt>
                <c:pt idx="25">
                  <c:v>7.9733796296296294E-5</c:v>
                </c:pt>
                <c:pt idx="26">
                  <c:v>6.7117592592592592E-5</c:v>
                </c:pt>
                <c:pt idx="27">
                  <c:v>7.3122002314814812E-5</c:v>
                </c:pt>
                <c:pt idx="28">
                  <c:v>6.4521307870370366E-5</c:v>
                </c:pt>
                <c:pt idx="29">
                  <c:v>8.0389629629629622E-5</c:v>
                </c:pt>
                <c:pt idx="30">
                  <c:v>4.7798773148148143E-5</c:v>
                </c:pt>
                <c:pt idx="31">
                  <c:v>4.7704606481481493E-5</c:v>
                </c:pt>
                <c:pt idx="32">
                  <c:v>6.1783182870370364E-5</c:v>
                </c:pt>
                <c:pt idx="33">
                  <c:v>4.5051273148148149E-5</c:v>
                </c:pt>
                <c:pt idx="34">
                  <c:v>5.4990289351851853E-5</c:v>
                </c:pt>
                <c:pt idx="35">
                  <c:v>3.5476342592592591E-5</c:v>
                </c:pt>
                <c:pt idx="36">
                  <c:v>4.075021990740741E-5</c:v>
                </c:pt>
                <c:pt idx="37">
                  <c:v>4.520752314814815E-5</c:v>
                </c:pt>
                <c:pt idx="38">
                  <c:v>4.8948414351851847E-5</c:v>
                </c:pt>
                <c:pt idx="39">
                  <c:v>5.1334687499999997E-5</c:v>
                </c:pt>
                <c:pt idx="40">
                  <c:v>3.7729085648148151E-5</c:v>
                </c:pt>
                <c:pt idx="41">
                  <c:v>4.9835208333333332E-5</c:v>
                </c:pt>
                <c:pt idx="42">
                  <c:v>4.0823402777777777E-5</c:v>
                </c:pt>
                <c:pt idx="43">
                  <c:v>5.914131944444445E-5</c:v>
                </c:pt>
                <c:pt idx="44">
                  <c:v>4.7382592592592592E-5</c:v>
                </c:pt>
                <c:pt idx="45">
                  <c:v>6.7056319444444437E-5</c:v>
                </c:pt>
                <c:pt idx="46">
                  <c:v>6.4746307870370371E-5</c:v>
                </c:pt>
                <c:pt idx="47">
                  <c:v>6.4562465277777782E-5</c:v>
                </c:pt>
                <c:pt idx="48">
                  <c:v>6.5798425925925926E-5</c:v>
                </c:pt>
                <c:pt idx="49">
                  <c:v>8.9922465277777783E-5</c:v>
                </c:pt>
                <c:pt idx="50">
                  <c:v>5.5505925925925923E-5</c:v>
                </c:pt>
                <c:pt idx="51">
                  <c:v>3.8388460648148138E-5</c:v>
                </c:pt>
                <c:pt idx="52">
                  <c:v>4.8475543981481482E-5</c:v>
                </c:pt>
                <c:pt idx="53">
                  <c:v>5.1947673611111107E-5</c:v>
                </c:pt>
                <c:pt idx="54">
                  <c:v>5.6719247685185177E-5</c:v>
                </c:pt>
                <c:pt idx="55">
                  <c:v>7.8117152777777785E-5</c:v>
                </c:pt>
                <c:pt idx="56">
                  <c:v>4.4124027777777779E-5</c:v>
                </c:pt>
                <c:pt idx="57">
                  <c:v>7.6038449074074076E-5</c:v>
                </c:pt>
                <c:pt idx="58">
                  <c:v>3.7276921296296299E-5</c:v>
                </c:pt>
                <c:pt idx="59">
                  <c:v>6.0321944444444438E-5</c:v>
                </c:pt>
                <c:pt idx="60">
                  <c:v>4.9938356481481482E-5</c:v>
                </c:pt>
                <c:pt idx="61">
                  <c:v>3.2703703703703702E-5</c:v>
                </c:pt>
                <c:pt idx="62">
                  <c:v>4.7965740740740738E-5</c:v>
                </c:pt>
                <c:pt idx="63">
                  <c:v>5.0720231481481473E-5</c:v>
                </c:pt>
                <c:pt idx="64">
                  <c:v>3.8188090277777767E-5</c:v>
                </c:pt>
                <c:pt idx="65">
                  <c:v>5.3229791666666658E-5</c:v>
                </c:pt>
                <c:pt idx="66">
                  <c:v>4.3530787037037042E-5</c:v>
                </c:pt>
                <c:pt idx="67">
                  <c:v>4.2356909722222221E-5</c:v>
                </c:pt>
                <c:pt idx="68">
                  <c:v>3.5993368055555562E-5</c:v>
                </c:pt>
                <c:pt idx="69">
                  <c:v>6.2199282407407415E-5</c:v>
                </c:pt>
                <c:pt idx="70">
                  <c:v>6.3225625000000002E-5</c:v>
                </c:pt>
                <c:pt idx="71">
                  <c:v>5.0768148148148147E-5</c:v>
                </c:pt>
                <c:pt idx="72">
                  <c:v>6.2129560185185186E-5</c:v>
                </c:pt>
                <c:pt idx="73">
                  <c:v>4.3075833333333332E-5</c:v>
                </c:pt>
                <c:pt idx="74">
                  <c:v>4.6784374999999997E-5</c:v>
                </c:pt>
                <c:pt idx="75">
                  <c:v>7.166100694444444E-5</c:v>
                </c:pt>
                <c:pt idx="76">
                  <c:v>5.0468321759259263E-5</c:v>
                </c:pt>
                <c:pt idx="77">
                  <c:v>4.5115752314814812E-5</c:v>
                </c:pt>
                <c:pt idx="78">
                  <c:v>5.0773032407407422E-5</c:v>
                </c:pt>
                <c:pt idx="79">
                  <c:v>5.5730416666666668E-5</c:v>
                </c:pt>
                <c:pt idx="80">
                  <c:v>8.5566215277777782E-5</c:v>
                </c:pt>
                <c:pt idx="81">
                  <c:v>8.2988865740740746E-5</c:v>
                </c:pt>
                <c:pt idx="82">
                  <c:v>7.4778842592592589E-5</c:v>
                </c:pt>
                <c:pt idx="83">
                  <c:v>7.5534212962962964E-5</c:v>
                </c:pt>
                <c:pt idx="84">
                  <c:v>6.126447916666666E-5</c:v>
                </c:pt>
                <c:pt idx="85">
                  <c:v>9.5284016203703694E-5</c:v>
                </c:pt>
                <c:pt idx="86">
                  <c:v>6.545347222222222E-5</c:v>
                </c:pt>
                <c:pt idx="87">
                  <c:v>9.1293877314814812E-5</c:v>
                </c:pt>
                <c:pt idx="88">
                  <c:v>7.6078148148148154E-5</c:v>
                </c:pt>
                <c:pt idx="89">
                  <c:v>7.2699525462962967E-5</c:v>
                </c:pt>
                <c:pt idx="90">
                  <c:v>4.1665902777777781E-5</c:v>
                </c:pt>
                <c:pt idx="91">
                  <c:v>5.6760081018518519E-5</c:v>
                </c:pt>
                <c:pt idx="92">
                  <c:v>4.1863101851851852E-5</c:v>
                </c:pt>
                <c:pt idx="93">
                  <c:v>4.5576666666666667E-5</c:v>
                </c:pt>
                <c:pt idx="94">
                  <c:v>4.4990601851851852E-5</c:v>
                </c:pt>
                <c:pt idx="95">
                  <c:v>7.1749143518518515E-5</c:v>
                </c:pt>
                <c:pt idx="96">
                  <c:v>4.4608946759259258E-5</c:v>
                </c:pt>
                <c:pt idx="97">
                  <c:v>6.6690092592592597E-5</c:v>
                </c:pt>
                <c:pt idx="98">
                  <c:v>4.1293171296296299E-5</c:v>
                </c:pt>
                <c:pt idx="99">
                  <c:v>6.2113171296296286E-5</c:v>
                </c:pt>
                <c:pt idx="100">
                  <c:v>7.2599120370370369E-5</c:v>
                </c:pt>
                <c:pt idx="101">
                  <c:v>4.7175057870370369E-5</c:v>
                </c:pt>
                <c:pt idx="102">
                  <c:v>4.6512812499999997E-5</c:v>
                </c:pt>
                <c:pt idx="103">
                  <c:v>5.5300717592592589E-5</c:v>
                </c:pt>
                <c:pt idx="104">
                  <c:v>5.845427083333334E-5</c:v>
                </c:pt>
                <c:pt idx="105">
                  <c:v>6.0636354166666663E-5</c:v>
                </c:pt>
                <c:pt idx="106">
                  <c:v>6.3199756944444451E-5</c:v>
                </c:pt>
                <c:pt idx="107">
                  <c:v>4.818306712962963E-5</c:v>
                </c:pt>
                <c:pt idx="108">
                  <c:v>4.3622754629629628E-5</c:v>
                </c:pt>
                <c:pt idx="109">
                  <c:v>1.1474374999999999E-4</c:v>
                </c:pt>
                <c:pt idx="110">
                  <c:v>5.5582627314814817E-5</c:v>
                </c:pt>
                <c:pt idx="111">
                  <c:v>4.0266076388888891E-5</c:v>
                </c:pt>
                <c:pt idx="112">
                  <c:v>8.569135416666666E-5</c:v>
                </c:pt>
                <c:pt idx="113">
                  <c:v>4.6601886574074073E-5</c:v>
                </c:pt>
                <c:pt idx="114">
                  <c:v>5.5142604166666662E-5</c:v>
                </c:pt>
                <c:pt idx="115">
                  <c:v>7.1241226851851856E-5</c:v>
                </c:pt>
                <c:pt idx="116">
                  <c:v>8.573512731481481E-5</c:v>
                </c:pt>
                <c:pt idx="117">
                  <c:v>8.1127037037037036E-5</c:v>
                </c:pt>
                <c:pt idx="118">
                  <c:v>6.7360115740740741E-5</c:v>
                </c:pt>
                <c:pt idx="119">
                  <c:v>7.5976504629629633E-5</c:v>
                </c:pt>
                <c:pt idx="120">
                  <c:v>5.7927349537037033E-5</c:v>
                </c:pt>
                <c:pt idx="121">
                  <c:v>4.5909791666666667E-5</c:v>
                </c:pt>
                <c:pt idx="122">
                  <c:v>5.6298032407407407E-5</c:v>
                </c:pt>
                <c:pt idx="123">
                  <c:v>5.9139571759259259E-5</c:v>
                </c:pt>
                <c:pt idx="124">
                  <c:v>5.9524502314814812E-5</c:v>
                </c:pt>
                <c:pt idx="125">
                  <c:v>7.7615520833333325E-5</c:v>
                </c:pt>
                <c:pt idx="126">
                  <c:v>5.0946331018518507E-5</c:v>
                </c:pt>
                <c:pt idx="127">
                  <c:v>5.4179560185185183E-5</c:v>
                </c:pt>
                <c:pt idx="128">
                  <c:v>4.5035995370370367E-5</c:v>
                </c:pt>
                <c:pt idx="129">
                  <c:v>8.5166180555555551E-5</c:v>
                </c:pt>
                <c:pt idx="130">
                  <c:v>5.7146724537037041E-5</c:v>
                </c:pt>
                <c:pt idx="131">
                  <c:v>3.6393553240740738E-5</c:v>
                </c:pt>
                <c:pt idx="132">
                  <c:v>6.0103692129629627E-5</c:v>
                </c:pt>
                <c:pt idx="133">
                  <c:v>3.9946053240740741E-5</c:v>
                </c:pt>
                <c:pt idx="134">
                  <c:v>6.423722222222222E-5</c:v>
                </c:pt>
                <c:pt idx="135">
                  <c:v>4.4073240740740741E-5</c:v>
                </c:pt>
                <c:pt idx="136">
                  <c:v>4.894341435185185E-5</c:v>
                </c:pt>
                <c:pt idx="137">
                  <c:v>5.7577939814814812E-5</c:v>
                </c:pt>
                <c:pt idx="138">
                  <c:v>7.5195787037037038E-5</c:v>
                </c:pt>
                <c:pt idx="139">
                  <c:v>7.7003333333333342E-5</c:v>
                </c:pt>
                <c:pt idx="140">
                  <c:v>8.8383263888888901E-5</c:v>
                </c:pt>
                <c:pt idx="141">
                  <c:v>5.8706087962962967E-5</c:v>
                </c:pt>
                <c:pt idx="142">
                  <c:v>8.9378043981481486E-5</c:v>
                </c:pt>
                <c:pt idx="143">
                  <c:v>4.7676226851851847E-5</c:v>
                </c:pt>
                <c:pt idx="144">
                  <c:v>1.4929307870370371E-4</c:v>
                </c:pt>
                <c:pt idx="145">
                  <c:v>9.988570601851852E-5</c:v>
                </c:pt>
                <c:pt idx="146">
                  <c:v>4.8892650462962957E-5</c:v>
                </c:pt>
                <c:pt idx="147">
                  <c:v>6.711888888888889E-5</c:v>
                </c:pt>
                <c:pt idx="148">
                  <c:v>5.864203703703703E-5</c:v>
                </c:pt>
                <c:pt idx="149">
                  <c:v>1.2287689814814809E-4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282-42E4-8471-1D2A42DE4F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7051647"/>
        <c:axId val="1267052063"/>
      </c:scatterChart>
      <c:scatterChart>
        <c:scatterStyle val="lineMarker"/>
        <c:varyColors val="0"/>
        <c:ser>
          <c:idx val="1"/>
          <c:order val="1"/>
          <c:tx>
            <c:v>OBL_Minutiae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EE3AEE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yVal>
            <c:numRef>
              <c:f>Sheet1!$G$2:$G$151</c:f>
              <c:numCache>
                <c:formatCode>General</c:formatCode>
                <c:ptCount val="150"/>
                <c:pt idx="0">
                  <c:v>1.2339189814814799E-5</c:v>
                </c:pt>
                <c:pt idx="1">
                  <c:v>1.249962962962963E-5</c:v>
                </c:pt>
                <c:pt idx="2">
                  <c:v>1.2618206018518521E-5</c:v>
                </c:pt>
                <c:pt idx="3">
                  <c:v>1.2905219907407409E-5</c:v>
                </c:pt>
                <c:pt idx="4">
                  <c:v>1.2627534722222219E-5</c:v>
                </c:pt>
                <c:pt idx="5">
                  <c:v>1.294325231481482E-5</c:v>
                </c:pt>
                <c:pt idx="6">
                  <c:v>1.305621527777778E-5</c:v>
                </c:pt>
                <c:pt idx="7">
                  <c:v>1.3178194444444441E-5</c:v>
                </c:pt>
                <c:pt idx="8">
                  <c:v>1.259818287037037E-5</c:v>
                </c:pt>
                <c:pt idx="9">
                  <c:v>1.270561342592593E-5</c:v>
                </c:pt>
                <c:pt idx="10">
                  <c:v>1.2236134259259259E-5</c:v>
                </c:pt>
                <c:pt idx="11">
                  <c:v>1.1979201388888891E-5</c:v>
                </c:pt>
                <c:pt idx="12">
                  <c:v>1.226914351851852E-5</c:v>
                </c:pt>
                <c:pt idx="13">
                  <c:v>1.2605474537037039E-5</c:v>
                </c:pt>
                <c:pt idx="14">
                  <c:v>1.2278194444444449E-5</c:v>
                </c:pt>
                <c:pt idx="15">
                  <c:v>1.2217986111111109E-5</c:v>
                </c:pt>
                <c:pt idx="16">
                  <c:v>1.1898784722222221E-5</c:v>
                </c:pt>
                <c:pt idx="17">
                  <c:v>1.214121527777778E-5</c:v>
                </c:pt>
                <c:pt idx="18">
                  <c:v>1.207170138888889E-5</c:v>
                </c:pt>
                <c:pt idx="19">
                  <c:v>1.209271990740741E-5</c:v>
                </c:pt>
                <c:pt idx="20">
                  <c:v>1.264310185185185E-5</c:v>
                </c:pt>
                <c:pt idx="21">
                  <c:v>1.233929398148148E-5</c:v>
                </c:pt>
                <c:pt idx="22">
                  <c:v>1.258064814814815E-5</c:v>
                </c:pt>
                <c:pt idx="23">
                  <c:v>1.520243055555556E-5</c:v>
                </c:pt>
                <c:pt idx="24">
                  <c:v>1.281633101851852E-5</c:v>
                </c:pt>
                <c:pt idx="25">
                  <c:v>1.29125462962963E-5</c:v>
                </c:pt>
                <c:pt idx="26">
                  <c:v>1.240423611111111E-5</c:v>
                </c:pt>
                <c:pt idx="27">
                  <c:v>1.3240625E-5</c:v>
                </c:pt>
                <c:pt idx="28">
                  <c:v>1.3061400462962961E-5</c:v>
                </c:pt>
                <c:pt idx="29">
                  <c:v>1.254891203703704E-5</c:v>
                </c:pt>
                <c:pt idx="30">
                  <c:v>1.217109953703704E-5</c:v>
                </c:pt>
                <c:pt idx="31">
                  <c:v>1.212231481481481E-5</c:v>
                </c:pt>
                <c:pt idx="32">
                  <c:v>1.219850694444444E-5</c:v>
                </c:pt>
                <c:pt idx="33">
                  <c:v>1.30696875E-5</c:v>
                </c:pt>
                <c:pt idx="34">
                  <c:v>1.2431203703703701E-5</c:v>
                </c:pt>
                <c:pt idx="35">
                  <c:v>1.2268587962962959E-5</c:v>
                </c:pt>
                <c:pt idx="36">
                  <c:v>1.2552268518518519E-5</c:v>
                </c:pt>
                <c:pt idx="37">
                  <c:v>1.30315162037037E-5</c:v>
                </c:pt>
                <c:pt idx="38">
                  <c:v>1.2997534722222221E-5</c:v>
                </c:pt>
                <c:pt idx="39">
                  <c:v>1.2577685185185181E-5</c:v>
                </c:pt>
                <c:pt idx="40">
                  <c:v>1.2962476851851851E-5</c:v>
                </c:pt>
                <c:pt idx="41">
                  <c:v>1.202739583333333E-5</c:v>
                </c:pt>
                <c:pt idx="42">
                  <c:v>1.3232812500000001E-5</c:v>
                </c:pt>
                <c:pt idx="43">
                  <c:v>1.222822916666667E-5</c:v>
                </c:pt>
                <c:pt idx="44">
                  <c:v>1.360515046296296E-5</c:v>
                </c:pt>
                <c:pt idx="45">
                  <c:v>1.299940972222222E-5</c:v>
                </c:pt>
                <c:pt idx="46">
                  <c:v>1.205435185185185E-5</c:v>
                </c:pt>
                <c:pt idx="47">
                  <c:v>1.5389780092592592E-5</c:v>
                </c:pt>
                <c:pt idx="48">
                  <c:v>1.230059027777778E-5</c:v>
                </c:pt>
                <c:pt idx="49">
                  <c:v>1.2558043981481481E-5</c:v>
                </c:pt>
                <c:pt idx="50">
                  <c:v>1.2541701388888889E-5</c:v>
                </c:pt>
                <c:pt idx="51">
                  <c:v>1.5162719907407409E-5</c:v>
                </c:pt>
                <c:pt idx="52">
                  <c:v>1.254189814814815E-5</c:v>
                </c:pt>
                <c:pt idx="53">
                  <c:v>1.2569456018518521E-5</c:v>
                </c:pt>
                <c:pt idx="54">
                  <c:v>1.3067997685185189E-5</c:v>
                </c:pt>
                <c:pt idx="55">
                  <c:v>1.248355324074074E-5</c:v>
                </c:pt>
                <c:pt idx="56">
                  <c:v>1.1992673611111109E-5</c:v>
                </c:pt>
                <c:pt idx="57">
                  <c:v>1.2599351851851851E-5</c:v>
                </c:pt>
                <c:pt idx="58">
                  <c:v>1.5375057870370369E-5</c:v>
                </c:pt>
                <c:pt idx="59">
                  <c:v>1.2699143518518519E-5</c:v>
                </c:pt>
                <c:pt idx="60">
                  <c:v>1.27108912037037E-5</c:v>
                </c:pt>
                <c:pt idx="61">
                  <c:v>1.260258101851852E-5</c:v>
                </c:pt>
                <c:pt idx="62">
                  <c:v>1.298508101851852E-5</c:v>
                </c:pt>
                <c:pt idx="63">
                  <c:v>1.2356458333333329E-5</c:v>
                </c:pt>
                <c:pt idx="64">
                  <c:v>1.2199502314814821E-5</c:v>
                </c:pt>
                <c:pt idx="65">
                  <c:v>1.430762731481481E-5</c:v>
                </c:pt>
                <c:pt idx="66">
                  <c:v>1.490928240740741E-5</c:v>
                </c:pt>
                <c:pt idx="67">
                  <c:v>1.231354166666667E-5</c:v>
                </c:pt>
                <c:pt idx="68">
                  <c:v>1.213072916666667E-5</c:v>
                </c:pt>
                <c:pt idx="69">
                  <c:v>1.280152777777778E-5</c:v>
                </c:pt>
                <c:pt idx="70">
                  <c:v>1.260934027777778E-5</c:v>
                </c:pt>
                <c:pt idx="71">
                  <c:v>1.238709490740741E-5</c:v>
                </c:pt>
                <c:pt idx="72">
                  <c:v>1.2654456018518521E-5</c:v>
                </c:pt>
                <c:pt idx="73">
                  <c:v>1.2179861111111111E-5</c:v>
                </c:pt>
                <c:pt idx="74">
                  <c:v>1.290114583333333E-5</c:v>
                </c:pt>
                <c:pt idx="75">
                  <c:v>1.234723379629629E-5</c:v>
                </c:pt>
                <c:pt idx="76">
                  <c:v>1.201010416666667E-5</c:v>
                </c:pt>
                <c:pt idx="77">
                  <c:v>1.5506331018518521E-5</c:v>
                </c:pt>
                <c:pt idx="78">
                  <c:v>1.271723379629629E-5</c:v>
                </c:pt>
                <c:pt idx="79">
                  <c:v>1.2233055555555559E-5</c:v>
                </c:pt>
                <c:pt idx="80">
                  <c:v>1.239782407407407E-5</c:v>
                </c:pt>
                <c:pt idx="81">
                  <c:v>1.320631944444444E-5</c:v>
                </c:pt>
                <c:pt idx="82">
                  <c:v>1.3123715277777779E-5</c:v>
                </c:pt>
                <c:pt idx="83">
                  <c:v>1.256025462962963E-5</c:v>
                </c:pt>
                <c:pt idx="84">
                  <c:v>1.308990740740741E-5</c:v>
                </c:pt>
                <c:pt idx="85">
                  <c:v>1.2873344907407411E-5</c:v>
                </c:pt>
                <c:pt idx="86">
                  <c:v>1.226678240740741E-5</c:v>
                </c:pt>
                <c:pt idx="87">
                  <c:v>1.3041793981481479E-5</c:v>
                </c:pt>
                <c:pt idx="88">
                  <c:v>1.217519675925926E-5</c:v>
                </c:pt>
                <c:pt idx="89">
                  <c:v>1.2706469907407411E-5</c:v>
                </c:pt>
                <c:pt idx="90">
                  <c:v>1.24072337962963E-5</c:v>
                </c:pt>
                <c:pt idx="91">
                  <c:v>1.247200231481481E-5</c:v>
                </c:pt>
                <c:pt idx="92">
                  <c:v>1.233653935185185E-5</c:v>
                </c:pt>
                <c:pt idx="93">
                  <c:v>1.2476307870370371E-5</c:v>
                </c:pt>
                <c:pt idx="94">
                  <c:v>1.239590277777778E-5</c:v>
                </c:pt>
                <c:pt idx="95">
                  <c:v>1.2574560185185181E-5</c:v>
                </c:pt>
                <c:pt idx="96">
                  <c:v>1.238428240740741E-5</c:v>
                </c:pt>
                <c:pt idx="97">
                  <c:v>1.256943287037037E-5</c:v>
                </c:pt>
                <c:pt idx="98">
                  <c:v>1.2594953703703701E-5</c:v>
                </c:pt>
                <c:pt idx="99">
                  <c:v>1.315909722222222E-5</c:v>
                </c:pt>
                <c:pt idx="100">
                  <c:v>1.3288564814814811E-5</c:v>
                </c:pt>
                <c:pt idx="101">
                  <c:v>1.238646990740741E-5</c:v>
                </c:pt>
                <c:pt idx="102">
                  <c:v>1.302584490740741E-5</c:v>
                </c:pt>
                <c:pt idx="103">
                  <c:v>1.300950231481481E-5</c:v>
                </c:pt>
                <c:pt idx="104">
                  <c:v>1.2818726851851851E-5</c:v>
                </c:pt>
                <c:pt idx="105">
                  <c:v>1.256855324074074E-5</c:v>
                </c:pt>
                <c:pt idx="106">
                  <c:v>1.2371481481481481E-5</c:v>
                </c:pt>
                <c:pt idx="107">
                  <c:v>1.2418831018518521E-5</c:v>
                </c:pt>
                <c:pt idx="108">
                  <c:v>1.252071759259259E-5</c:v>
                </c:pt>
                <c:pt idx="109">
                  <c:v>1.261570601851852E-5</c:v>
                </c:pt>
                <c:pt idx="110">
                  <c:v>1.2282291666666669E-5</c:v>
                </c:pt>
                <c:pt idx="111">
                  <c:v>1.220070601851852E-5</c:v>
                </c:pt>
                <c:pt idx="112">
                  <c:v>1.22812962962963E-5</c:v>
                </c:pt>
                <c:pt idx="113">
                  <c:v>1.5144224537037039E-5</c:v>
                </c:pt>
                <c:pt idx="114">
                  <c:v>1.2288773148148151E-5</c:v>
                </c:pt>
                <c:pt idx="115">
                  <c:v>1.229637731481482E-5</c:v>
                </c:pt>
                <c:pt idx="116">
                  <c:v>1.239956018518518E-5</c:v>
                </c:pt>
                <c:pt idx="117">
                  <c:v>1.2696030092592591E-5</c:v>
                </c:pt>
                <c:pt idx="118">
                  <c:v>1.2574513888888891E-5</c:v>
                </c:pt>
                <c:pt idx="119">
                  <c:v>1.2728622685185191E-5</c:v>
                </c:pt>
                <c:pt idx="120">
                  <c:v>1.2144050925925921E-5</c:v>
                </c:pt>
                <c:pt idx="121">
                  <c:v>1.2130439814814819E-5</c:v>
                </c:pt>
                <c:pt idx="122">
                  <c:v>1.212913194444445E-5</c:v>
                </c:pt>
                <c:pt idx="123">
                  <c:v>1.2476168981481481E-5</c:v>
                </c:pt>
                <c:pt idx="124">
                  <c:v>1.2071770833333329E-5</c:v>
                </c:pt>
                <c:pt idx="125">
                  <c:v>1.2149062499999999E-5</c:v>
                </c:pt>
                <c:pt idx="126">
                  <c:v>1.1933518518518519E-5</c:v>
                </c:pt>
                <c:pt idx="127">
                  <c:v>1.4722430555555559E-5</c:v>
                </c:pt>
                <c:pt idx="128">
                  <c:v>1.1909560185185179E-5</c:v>
                </c:pt>
                <c:pt idx="129">
                  <c:v>1.2150381944444439E-5</c:v>
                </c:pt>
                <c:pt idx="130">
                  <c:v>1.230408564814815E-5</c:v>
                </c:pt>
                <c:pt idx="131">
                  <c:v>1.4740983796296301E-5</c:v>
                </c:pt>
                <c:pt idx="132">
                  <c:v>1.284208333333333E-5</c:v>
                </c:pt>
                <c:pt idx="133">
                  <c:v>1.283265046296296E-5</c:v>
                </c:pt>
                <c:pt idx="134">
                  <c:v>1.2881446759259261E-5</c:v>
                </c:pt>
                <c:pt idx="135">
                  <c:v>1.219591435185185E-5</c:v>
                </c:pt>
                <c:pt idx="136">
                  <c:v>1.5805196759259261E-5</c:v>
                </c:pt>
                <c:pt idx="137">
                  <c:v>1.221916666666667E-5</c:v>
                </c:pt>
                <c:pt idx="138">
                  <c:v>1.244583333333333E-5</c:v>
                </c:pt>
                <c:pt idx="139">
                  <c:v>1.276096064814815E-5</c:v>
                </c:pt>
                <c:pt idx="140">
                  <c:v>1.170166666666667E-5</c:v>
                </c:pt>
                <c:pt idx="141">
                  <c:v>1.1878171296296301E-5</c:v>
                </c:pt>
                <c:pt idx="142">
                  <c:v>1.211853009259259E-5</c:v>
                </c:pt>
                <c:pt idx="143">
                  <c:v>1.178247685185185E-5</c:v>
                </c:pt>
                <c:pt idx="144">
                  <c:v>1.209303240740741E-5</c:v>
                </c:pt>
                <c:pt idx="145">
                  <c:v>1.2067407407407409E-5</c:v>
                </c:pt>
                <c:pt idx="146">
                  <c:v>1.494341435185185E-5</c:v>
                </c:pt>
                <c:pt idx="147">
                  <c:v>1.1985138888888889E-5</c:v>
                </c:pt>
                <c:pt idx="148">
                  <c:v>1.2165277777777781E-5</c:v>
                </c:pt>
                <c:pt idx="149">
                  <c:v>1.196415509259259E-5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282-42E4-8471-1D2A42DE4F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7054143"/>
        <c:axId val="1267057887"/>
      </c:scatterChart>
      <c:valAx>
        <c:axId val="1267051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Images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2063"/>
        <c:crosses val="autoZero"/>
        <c:crossBetween val="midCat"/>
      </c:valAx>
      <c:valAx>
        <c:axId val="1267052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(SIFT)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1647"/>
        <c:crosses val="autoZero"/>
        <c:crossBetween val="midCat"/>
      </c:valAx>
      <c:valAx>
        <c:axId val="1267057887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(Minutiae)</a:t>
                </a:r>
                <a:r>
                  <a:rPr lang="en-US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4143"/>
        <c:crosses val="max"/>
        <c:crossBetween val="midCat"/>
      </c:valAx>
      <c:valAx>
        <c:axId val="1267054143"/>
        <c:scaling>
          <c:orientation val="minMax"/>
        </c:scaling>
        <c:delete val="0"/>
        <c:axPos val="t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7887"/>
        <c:crosses val="max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0178106585926594"/>
          <c:y val="0.80748570334182912"/>
          <c:w val="0.27302401308908547"/>
          <c:h val="0.156691631747540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to run (Z Cut) images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283412610302497"/>
          <c:y val="0.11096554823228137"/>
          <c:w val="0.70799482356265231"/>
          <c:h val="0.60181154592231134"/>
        </c:manualLayout>
      </c:layout>
      <c:scatterChart>
        <c:scatterStyle val="lineMarker"/>
        <c:varyColors val="0"/>
        <c:ser>
          <c:idx val="0"/>
          <c:order val="0"/>
          <c:tx>
            <c:v>ZCut_SIFT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B05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yVal>
            <c:numRef>
              <c:f>Sheet1!$D$302:$D$451</c:f>
              <c:numCache>
                <c:formatCode>General</c:formatCode>
                <c:ptCount val="150"/>
                <c:pt idx="0">
                  <c:v>6.5276851851851851E-5</c:v>
                </c:pt>
                <c:pt idx="1">
                  <c:v>6.2639131944444446E-5</c:v>
                </c:pt>
                <c:pt idx="2">
                  <c:v>4.7794733796296292E-5</c:v>
                </c:pt>
                <c:pt idx="3">
                  <c:v>5.956516203703703E-5</c:v>
                </c:pt>
                <c:pt idx="4">
                  <c:v>5.4293969907407403E-5</c:v>
                </c:pt>
                <c:pt idx="5">
                  <c:v>7.9926678240740745E-5</c:v>
                </c:pt>
                <c:pt idx="6">
                  <c:v>6.8055138888888886E-5</c:v>
                </c:pt>
                <c:pt idx="7">
                  <c:v>5.9959953703703697E-5</c:v>
                </c:pt>
                <c:pt idx="8">
                  <c:v>5.4269155092592603E-5</c:v>
                </c:pt>
                <c:pt idx="9">
                  <c:v>5.3391539351851847E-5</c:v>
                </c:pt>
                <c:pt idx="10">
                  <c:v>5.6510069444444437E-5</c:v>
                </c:pt>
                <c:pt idx="11">
                  <c:v>4.1180787037037039E-5</c:v>
                </c:pt>
                <c:pt idx="12">
                  <c:v>4.7474953703703697E-5</c:v>
                </c:pt>
                <c:pt idx="13">
                  <c:v>6.3044942129629629E-5</c:v>
                </c:pt>
                <c:pt idx="14">
                  <c:v>1.0144375E-4</c:v>
                </c:pt>
                <c:pt idx="15">
                  <c:v>8.3451261574074071E-5</c:v>
                </c:pt>
                <c:pt idx="16">
                  <c:v>5.4611446759259263E-5</c:v>
                </c:pt>
                <c:pt idx="17">
                  <c:v>5.9004675925925927E-5</c:v>
                </c:pt>
                <c:pt idx="18">
                  <c:v>6.6880671296296298E-5</c:v>
                </c:pt>
                <c:pt idx="19">
                  <c:v>7.4751250000000007E-5</c:v>
                </c:pt>
                <c:pt idx="20">
                  <c:v>6.7980567129629632E-5</c:v>
                </c:pt>
                <c:pt idx="21">
                  <c:v>4.0881365740740743E-5</c:v>
                </c:pt>
                <c:pt idx="22">
                  <c:v>6.3657141203703709E-5</c:v>
                </c:pt>
                <c:pt idx="23">
                  <c:v>3.2235949074074083E-5</c:v>
                </c:pt>
                <c:pt idx="24">
                  <c:v>6.3424733796296304E-5</c:v>
                </c:pt>
                <c:pt idx="25">
                  <c:v>7.7818356481481493E-5</c:v>
                </c:pt>
                <c:pt idx="26">
                  <c:v>6.3690069444444439E-5</c:v>
                </c:pt>
                <c:pt idx="27">
                  <c:v>7.1494664351851855E-5</c:v>
                </c:pt>
                <c:pt idx="28">
                  <c:v>6.2562118055555554E-5</c:v>
                </c:pt>
                <c:pt idx="29">
                  <c:v>7.7732326388888891E-5</c:v>
                </c:pt>
                <c:pt idx="30">
                  <c:v>4.3162777777777782E-5</c:v>
                </c:pt>
                <c:pt idx="31">
                  <c:v>3.5447893518518521E-5</c:v>
                </c:pt>
                <c:pt idx="32">
                  <c:v>5.3021469907407412E-5</c:v>
                </c:pt>
                <c:pt idx="33">
                  <c:v>4.553325231481482E-5</c:v>
                </c:pt>
                <c:pt idx="34">
                  <c:v>5.1357569444444441E-5</c:v>
                </c:pt>
                <c:pt idx="35">
                  <c:v>3.1819803240740741E-5</c:v>
                </c:pt>
                <c:pt idx="36">
                  <c:v>3.9739942129629628E-5</c:v>
                </c:pt>
                <c:pt idx="37">
                  <c:v>3.7835381944444442E-5</c:v>
                </c:pt>
                <c:pt idx="38">
                  <c:v>4.3763032407407413E-5</c:v>
                </c:pt>
                <c:pt idx="39">
                  <c:v>3.9150023148148149E-5</c:v>
                </c:pt>
                <c:pt idx="40">
                  <c:v>3.3393020833333333E-5</c:v>
                </c:pt>
                <c:pt idx="41">
                  <c:v>4.3193564814814817E-5</c:v>
                </c:pt>
                <c:pt idx="42">
                  <c:v>4.1323842592592592E-5</c:v>
                </c:pt>
                <c:pt idx="43">
                  <c:v>5.6730266203703701E-5</c:v>
                </c:pt>
                <c:pt idx="44">
                  <c:v>3.8007881944444447E-5</c:v>
                </c:pt>
                <c:pt idx="45">
                  <c:v>5.7660115740740743E-5</c:v>
                </c:pt>
                <c:pt idx="46">
                  <c:v>6.2150219907407408E-5</c:v>
                </c:pt>
                <c:pt idx="47">
                  <c:v>5.8772337962962973E-5</c:v>
                </c:pt>
                <c:pt idx="48">
                  <c:v>5.8522037037037038E-5</c:v>
                </c:pt>
                <c:pt idx="49">
                  <c:v>8.6651134259259263E-5</c:v>
                </c:pt>
                <c:pt idx="50">
                  <c:v>5.0750335648148137E-5</c:v>
                </c:pt>
                <c:pt idx="51">
                  <c:v>3.6899178240740737E-5</c:v>
                </c:pt>
                <c:pt idx="52">
                  <c:v>4.266601851851852E-5</c:v>
                </c:pt>
                <c:pt idx="53">
                  <c:v>4.3400277777777781E-5</c:v>
                </c:pt>
                <c:pt idx="54">
                  <c:v>5.863746527777778E-5</c:v>
                </c:pt>
                <c:pt idx="55">
                  <c:v>7.6380636574074076E-5</c:v>
                </c:pt>
                <c:pt idx="56">
                  <c:v>3.8874409722222222E-5</c:v>
                </c:pt>
                <c:pt idx="57">
                  <c:v>7.6166932870370363E-5</c:v>
                </c:pt>
                <c:pt idx="58">
                  <c:v>3.5788935185185181E-5</c:v>
                </c:pt>
                <c:pt idx="59">
                  <c:v>5.136748842592593E-5</c:v>
                </c:pt>
                <c:pt idx="60">
                  <c:v>4.179638888888889E-5</c:v>
                </c:pt>
                <c:pt idx="61">
                  <c:v>2.8876967592592589E-5</c:v>
                </c:pt>
                <c:pt idx="62">
                  <c:v>3.9926597222222221E-5</c:v>
                </c:pt>
                <c:pt idx="63">
                  <c:v>4.0420798611111123E-5</c:v>
                </c:pt>
                <c:pt idx="64">
                  <c:v>3.2992129629629627E-5</c:v>
                </c:pt>
                <c:pt idx="65">
                  <c:v>4.3562650462962959E-5</c:v>
                </c:pt>
                <c:pt idx="66">
                  <c:v>3.2653634259259263E-5</c:v>
                </c:pt>
                <c:pt idx="67">
                  <c:v>3.5262673611111107E-5</c:v>
                </c:pt>
                <c:pt idx="68">
                  <c:v>3.047064814814815E-5</c:v>
                </c:pt>
                <c:pt idx="69">
                  <c:v>5.2302534722222218E-5</c:v>
                </c:pt>
                <c:pt idx="70">
                  <c:v>5.1721261574074082E-5</c:v>
                </c:pt>
                <c:pt idx="71">
                  <c:v>4.8641805555555547E-5</c:v>
                </c:pt>
                <c:pt idx="72">
                  <c:v>5.8480046296296287E-5</c:v>
                </c:pt>
                <c:pt idx="73">
                  <c:v>3.5111504629629631E-5</c:v>
                </c:pt>
                <c:pt idx="74">
                  <c:v>4.2347928240740741E-5</c:v>
                </c:pt>
                <c:pt idx="75">
                  <c:v>6.4319189814814818E-5</c:v>
                </c:pt>
                <c:pt idx="76">
                  <c:v>4.3155624999999999E-5</c:v>
                </c:pt>
                <c:pt idx="77">
                  <c:v>4.0702731481481483E-5</c:v>
                </c:pt>
                <c:pt idx="78">
                  <c:v>4.2850833333333333E-5</c:v>
                </c:pt>
                <c:pt idx="79">
                  <c:v>5.3343263888888877E-5</c:v>
                </c:pt>
                <c:pt idx="80">
                  <c:v>7.9166215277777776E-5</c:v>
                </c:pt>
                <c:pt idx="81">
                  <c:v>8.2476967592592598E-5</c:v>
                </c:pt>
                <c:pt idx="82">
                  <c:v>7.4644120370370368E-5</c:v>
                </c:pt>
                <c:pt idx="83">
                  <c:v>7.2787037037037045E-5</c:v>
                </c:pt>
                <c:pt idx="84">
                  <c:v>5.1156030092592592E-5</c:v>
                </c:pt>
                <c:pt idx="85">
                  <c:v>8.4741898148148147E-5</c:v>
                </c:pt>
                <c:pt idx="86">
                  <c:v>6.7016967592592593E-5</c:v>
                </c:pt>
                <c:pt idx="87">
                  <c:v>8.7879340277777774E-5</c:v>
                </c:pt>
                <c:pt idx="88">
                  <c:v>7.79190162037037E-5</c:v>
                </c:pt>
                <c:pt idx="89">
                  <c:v>6.3993090277777775E-5</c:v>
                </c:pt>
                <c:pt idx="90">
                  <c:v>3.3380601851851853E-5</c:v>
                </c:pt>
                <c:pt idx="91">
                  <c:v>5.368259259259259E-5</c:v>
                </c:pt>
                <c:pt idx="92">
                  <c:v>3.3728275462962973E-5</c:v>
                </c:pt>
                <c:pt idx="93">
                  <c:v>4.0051458333333343E-5</c:v>
                </c:pt>
                <c:pt idx="94">
                  <c:v>3.9628935185185192E-5</c:v>
                </c:pt>
                <c:pt idx="95">
                  <c:v>6.3394027777777769E-5</c:v>
                </c:pt>
                <c:pt idx="96">
                  <c:v>3.6489571759259257E-5</c:v>
                </c:pt>
                <c:pt idx="97">
                  <c:v>6.0868576388888902E-5</c:v>
                </c:pt>
                <c:pt idx="98">
                  <c:v>3.8850740740740741E-5</c:v>
                </c:pt>
                <c:pt idx="99">
                  <c:v>5.7859618055555563E-5</c:v>
                </c:pt>
                <c:pt idx="100">
                  <c:v>6.3901412037037041E-5</c:v>
                </c:pt>
                <c:pt idx="101">
                  <c:v>4.3082997685185177E-5</c:v>
                </c:pt>
                <c:pt idx="102">
                  <c:v>4.4662916666666672E-5</c:v>
                </c:pt>
                <c:pt idx="103">
                  <c:v>5.4179224537037039E-5</c:v>
                </c:pt>
                <c:pt idx="104">
                  <c:v>5.2837812500000002E-5</c:v>
                </c:pt>
                <c:pt idx="105">
                  <c:v>5.2343773148148148E-5</c:v>
                </c:pt>
                <c:pt idx="106">
                  <c:v>5.961854166666667E-5</c:v>
                </c:pt>
                <c:pt idx="107">
                  <c:v>4.1030324074074073E-5</c:v>
                </c:pt>
                <c:pt idx="108">
                  <c:v>3.3867812499999999E-5</c:v>
                </c:pt>
                <c:pt idx="109">
                  <c:v>1.15429525462963E-4</c:v>
                </c:pt>
                <c:pt idx="110">
                  <c:v>5.3424652777777777E-5</c:v>
                </c:pt>
                <c:pt idx="111">
                  <c:v>3.7487476851851851E-5</c:v>
                </c:pt>
                <c:pt idx="112">
                  <c:v>7.3748449074074069E-5</c:v>
                </c:pt>
                <c:pt idx="113">
                  <c:v>4.6038553240740738E-5</c:v>
                </c:pt>
                <c:pt idx="114">
                  <c:v>5.217748842592593E-5</c:v>
                </c:pt>
                <c:pt idx="115">
                  <c:v>6.6596782407407401E-5</c:v>
                </c:pt>
                <c:pt idx="116">
                  <c:v>7.4917106481481484E-5</c:v>
                </c:pt>
                <c:pt idx="117">
                  <c:v>7.3252291666666672E-5</c:v>
                </c:pt>
                <c:pt idx="118">
                  <c:v>6.7385509259259253E-5</c:v>
                </c:pt>
                <c:pt idx="119">
                  <c:v>7.555695601851852E-5</c:v>
                </c:pt>
                <c:pt idx="120">
                  <c:v>5.3828472222222222E-5</c:v>
                </c:pt>
                <c:pt idx="121">
                  <c:v>4.5662835648148149E-5</c:v>
                </c:pt>
                <c:pt idx="122">
                  <c:v>5.7104178240740737E-5</c:v>
                </c:pt>
                <c:pt idx="123">
                  <c:v>5.2974780092592599E-5</c:v>
                </c:pt>
                <c:pt idx="124">
                  <c:v>5.4215671296296303E-5</c:v>
                </c:pt>
                <c:pt idx="125">
                  <c:v>7.2411481481481484E-5</c:v>
                </c:pt>
                <c:pt idx="126">
                  <c:v>4.8297384259259261E-5</c:v>
                </c:pt>
                <c:pt idx="127">
                  <c:v>5.0397129629629627E-5</c:v>
                </c:pt>
                <c:pt idx="128">
                  <c:v>4.3588900462962959E-5</c:v>
                </c:pt>
                <c:pt idx="129">
                  <c:v>8.0788391203703708E-5</c:v>
                </c:pt>
                <c:pt idx="130">
                  <c:v>5.142402777777778E-5</c:v>
                </c:pt>
                <c:pt idx="131">
                  <c:v>3.2012789351851851E-5</c:v>
                </c:pt>
                <c:pt idx="132">
                  <c:v>5.275399305555556E-5</c:v>
                </c:pt>
                <c:pt idx="133">
                  <c:v>3.8309097222222218E-5</c:v>
                </c:pt>
                <c:pt idx="134">
                  <c:v>6.1307627314814814E-5</c:v>
                </c:pt>
                <c:pt idx="135">
                  <c:v>4.2340381944444447E-5</c:v>
                </c:pt>
                <c:pt idx="136">
                  <c:v>4.1384652777777777E-5</c:v>
                </c:pt>
                <c:pt idx="137">
                  <c:v>5.0834641203703707E-5</c:v>
                </c:pt>
                <c:pt idx="138">
                  <c:v>6.7770046296296288E-5</c:v>
                </c:pt>
                <c:pt idx="139">
                  <c:v>7.3706527777777782E-5</c:v>
                </c:pt>
                <c:pt idx="140">
                  <c:v>8.3763796296296294E-5</c:v>
                </c:pt>
                <c:pt idx="141">
                  <c:v>5.9333379629629628E-5</c:v>
                </c:pt>
                <c:pt idx="142">
                  <c:v>8.7519733796296296E-5</c:v>
                </c:pt>
                <c:pt idx="143">
                  <c:v>4.1758993055555548E-5</c:v>
                </c:pt>
                <c:pt idx="144">
                  <c:v>1.472009837962963E-4</c:v>
                </c:pt>
                <c:pt idx="145">
                  <c:v>9.5868009259259264E-5</c:v>
                </c:pt>
                <c:pt idx="146">
                  <c:v>4.7374085648148151E-5</c:v>
                </c:pt>
                <c:pt idx="147">
                  <c:v>6.8322939814814812E-5</c:v>
                </c:pt>
                <c:pt idx="148">
                  <c:v>5.2888773148148143E-5</c:v>
                </c:pt>
                <c:pt idx="149">
                  <c:v>1.224750578703704E-4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F6F-44D8-9F68-08E7B906A0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7051647"/>
        <c:axId val="1267052063"/>
      </c:scatterChart>
      <c:scatterChart>
        <c:scatterStyle val="lineMarker"/>
        <c:varyColors val="0"/>
        <c:ser>
          <c:idx val="1"/>
          <c:order val="1"/>
          <c:tx>
            <c:v>ZCut_Minutiae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EE3AEE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yVal>
            <c:numRef>
              <c:f>Sheet1!$G$302:$G$451</c:f>
              <c:numCache>
                <c:formatCode>General</c:formatCode>
                <c:ptCount val="150"/>
                <c:pt idx="0">
                  <c:v>1.246927083333333E-5</c:v>
                </c:pt>
                <c:pt idx="1">
                  <c:v>1.22455787037037E-5</c:v>
                </c:pt>
                <c:pt idx="2">
                  <c:v>1.2822812499999999E-5</c:v>
                </c:pt>
                <c:pt idx="3">
                  <c:v>1.2759629629629631E-5</c:v>
                </c:pt>
                <c:pt idx="4">
                  <c:v>1.255188657407408E-5</c:v>
                </c:pt>
                <c:pt idx="5">
                  <c:v>1.303733796296296E-5</c:v>
                </c:pt>
                <c:pt idx="6">
                  <c:v>1.530146990740741E-5</c:v>
                </c:pt>
                <c:pt idx="7">
                  <c:v>1.337658564814815E-5</c:v>
                </c:pt>
                <c:pt idx="8">
                  <c:v>1.267353009259259E-5</c:v>
                </c:pt>
                <c:pt idx="9">
                  <c:v>1.290445601851852E-5</c:v>
                </c:pt>
                <c:pt idx="10">
                  <c:v>1.258484953703704E-5</c:v>
                </c:pt>
                <c:pt idx="11">
                  <c:v>1.1872314814814821E-5</c:v>
                </c:pt>
                <c:pt idx="12">
                  <c:v>1.2272025462962959E-5</c:v>
                </c:pt>
                <c:pt idx="13">
                  <c:v>1.272690972222222E-5</c:v>
                </c:pt>
                <c:pt idx="14">
                  <c:v>1.2322372685185189E-5</c:v>
                </c:pt>
                <c:pt idx="15">
                  <c:v>1.209681712962963E-5</c:v>
                </c:pt>
                <c:pt idx="16">
                  <c:v>1.1980879629629631E-5</c:v>
                </c:pt>
                <c:pt idx="17">
                  <c:v>1.242998842592593E-5</c:v>
                </c:pt>
                <c:pt idx="18">
                  <c:v>1.209479166666667E-5</c:v>
                </c:pt>
                <c:pt idx="19">
                  <c:v>1.217057870370371E-5</c:v>
                </c:pt>
                <c:pt idx="20">
                  <c:v>1.280697916666667E-5</c:v>
                </c:pt>
                <c:pt idx="21">
                  <c:v>1.2363159722222221E-5</c:v>
                </c:pt>
                <c:pt idx="22">
                  <c:v>1.2806967592592591E-5</c:v>
                </c:pt>
                <c:pt idx="23">
                  <c:v>1.219439814814815E-5</c:v>
                </c:pt>
                <c:pt idx="24">
                  <c:v>1.2841875E-5</c:v>
                </c:pt>
                <c:pt idx="25">
                  <c:v>1.2966747685185189E-5</c:v>
                </c:pt>
                <c:pt idx="26">
                  <c:v>1.257884259259259E-5</c:v>
                </c:pt>
                <c:pt idx="27">
                  <c:v>1.422118055555555E-5</c:v>
                </c:pt>
                <c:pt idx="28">
                  <c:v>1.328091435185185E-5</c:v>
                </c:pt>
                <c:pt idx="29">
                  <c:v>1.2606620370370371E-5</c:v>
                </c:pt>
                <c:pt idx="30">
                  <c:v>1.237453703703704E-5</c:v>
                </c:pt>
                <c:pt idx="31">
                  <c:v>1.205579861111111E-5</c:v>
                </c:pt>
                <c:pt idx="32">
                  <c:v>1.2229224537037039E-5</c:v>
                </c:pt>
                <c:pt idx="33">
                  <c:v>1.300791666666666E-5</c:v>
                </c:pt>
                <c:pt idx="34">
                  <c:v>1.266282407407407E-5</c:v>
                </c:pt>
                <c:pt idx="35">
                  <c:v>1.2256921296296299E-5</c:v>
                </c:pt>
                <c:pt idx="36">
                  <c:v>1.2927465277777781E-5</c:v>
                </c:pt>
                <c:pt idx="37">
                  <c:v>1.3509525462962961E-5</c:v>
                </c:pt>
                <c:pt idx="38">
                  <c:v>1.326700231481482E-5</c:v>
                </c:pt>
                <c:pt idx="39">
                  <c:v>1.2902488425925929E-5</c:v>
                </c:pt>
                <c:pt idx="40">
                  <c:v>1.2774409722222219E-5</c:v>
                </c:pt>
                <c:pt idx="41">
                  <c:v>1.2256759259259261E-5</c:v>
                </c:pt>
                <c:pt idx="42">
                  <c:v>1.281212962962963E-5</c:v>
                </c:pt>
                <c:pt idx="43">
                  <c:v>1.225369212962963E-5</c:v>
                </c:pt>
                <c:pt idx="44">
                  <c:v>1.2862766203703701E-5</c:v>
                </c:pt>
                <c:pt idx="45">
                  <c:v>1.372482638888889E-5</c:v>
                </c:pt>
                <c:pt idx="46">
                  <c:v>1.2264907407407411E-5</c:v>
                </c:pt>
                <c:pt idx="47">
                  <c:v>1.5372060185185189E-5</c:v>
                </c:pt>
                <c:pt idx="48">
                  <c:v>1.504814814814815E-5</c:v>
                </c:pt>
                <c:pt idx="49">
                  <c:v>1.285847222222222E-5</c:v>
                </c:pt>
                <c:pt idx="50">
                  <c:v>1.263928240740741E-5</c:v>
                </c:pt>
                <c:pt idx="51">
                  <c:v>1.238008101851852E-5</c:v>
                </c:pt>
                <c:pt idx="52">
                  <c:v>1.2491134259259259E-5</c:v>
                </c:pt>
                <c:pt idx="53">
                  <c:v>1.2472905092592589E-5</c:v>
                </c:pt>
                <c:pt idx="54">
                  <c:v>1.343748842592593E-5</c:v>
                </c:pt>
                <c:pt idx="55">
                  <c:v>1.227072916666667E-5</c:v>
                </c:pt>
                <c:pt idx="56">
                  <c:v>1.21056712962963E-5</c:v>
                </c:pt>
                <c:pt idx="57">
                  <c:v>1.236946759259259E-5</c:v>
                </c:pt>
                <c:pt idx="58">
                  <c:v>1.792443287037037E-5</c:v>
                </c:pt>
                <c:pt idx="59">
                  <c:v>1.26480787037037E-5</c:v>
                </c:pt>
                <c:pt idx="60">
                  <c:v>1.226774305555556E-5</c:v>
                </c:pt>
                <c:pt idx="61">
                  <c:v>1.255788194444445E-5</c:v>
                </c:pt>
                <c:pt idx="62">
                  <c:v>1.3555405092592589E-5</c:v>
                </c:pt>
                <c:pt idx="63">
                  <c:v>1.221431712962963E-5</c:v>
                </c:pt>
                <c:pt idx="64">
                  <c:v>1.21553125E-5</c:v>
                </c:pt>
                <c:pt idx="65">
                  <c:v>1.4864560185185181E-5</c:v>
                </c:pt>
                <c:pt idx="66">
                  <c:v>1.4933182870370371E-5</c:v>
                </c:pt>
                <c:pt idx="67">
                  <c:v>1.1931886574074069E-5</c:v>
                </c:pt>
                <c:pt idx="68">
                  <c:v>1.2188356481481481E-5</c:v>
                </c:pt>
                <c:pt idx="69">
                  <c:v>1.288649305555556E-5</c:v>
                </c:pt>
                <c:pt idx="70">
                  <c:v>1.258003472222222E-5</c:v>
                </c:pt>
                <c:pt idx="71">
                  <c:v>1.267168981481482E-5</c:v>
                </c:pt>
                <c:pt idx="72">
                  <c:v>1.287997685185185E-5</c:v>
                </c:pt>
                <c:pt idx="73">
                  <c:v>1.230050925925926E-5</c:v>
                </c:pt>
                <c:pt idx="74">
                  <c:v>1.3183437500000001E-5</c:v>
                </c:pt>
                <c:pt idx="75">
                  <c:v>1.2499155092592589E-5</c:v>
                </c:pt>
                <c:pt idx="76">
                  <c:v>1.190135416666667E-5</c:v>
                </c:pt>
                <c:pt idx="77">
                  <c:v>1.30928587962963E-5</c:v>
                </c:pt>
                <c:pt idx="78">
                  <c:v>1.2939537037037041E-5</c:v>
                </c:pt>
                <c:pt idx="79">
                  <c:v>1.217530092592593E-5</c:v>
                </c:pt>
                <c:pt idx="80">
                  <c:v>1.283474537037037E-5</c:v>
                </c:pt>
                <c:pt idx="81">
                  <c:v>1.30516087962963E-5</c:v>
                </c:pt>
                <c:pt idx="82">
                  <c:v>1.263517361111111E-5</c:v>
                </c:pt>
                <c:pt idx="83">
                  <c:v>1.282230324074074E-5</c:v>
                </c:pt>
                <c:pt idx="84">
                  <c:v>1.2904606481481481E-5</c:v>
                </c:pt>
                <c:pt idx="85">
                  <c:v>1.3296585648148151E-5</c:v>
                </c:pt>
                <c:pt idx="86">
                  <c:v>1.229930555555556E-5</c:v>
                </c:pt>
                <c:pt idx="87">
                  <c:v>1.3247777777777779E-5</c:v>
                </c:pt>
                <c:pt idx="88">
                  <c:v>1.234759259259259E-5</c:v>
                </c:pt>
                <c:pt idx="89">
                  <c:v>1.2757557870370371E-5</c:v>
                </c:pt>
                <c:pt idx="90">
                  <c:v>1.259462962962963E-5</c:v>
                </c:pt>
                <c:pt idx="91">
                  <c:v>1.268693287037037E-5</c:v>
                </c:pt>
                <c:pt idx="92">
                  <c:v>1.23697337962963E-5</c:v>
                </c:pt>
                <c:pt idx="93">
                  <c:v>1.267314814814815E-5</c:v>
                </c:pt>
                <c:pt idx="94">
                  <c:v>1.2586354166666669E-5</c:v>
                </c:pt>
                <c:pt idx="95">
                  <c:v>1.2481226851851849E-5</c:v>
                </c:pt>
                <c:pt idx="96">
                  <c:v>1.229953703703704E-5</c:v>
                </c:pt>
                <c:pt idx="97">
                  <c:v>1.2746018518518521E-5</c:v>
                </c:pt>
                <c:pt idx="98">
                  <c:v>1.290761574074074E-5</c:v>
                </c:pt>
                <c:pt idx="99">
                  <c:v>1.294082175925926E-5</c:v>
                </c:pt>
                <c:pt idx="100">
                  <c:v>1.3390787037037041E-5</c:v>
                </c:pt>
                <c:pt idx="101">
                  <c:v>1.2425208333333329E-5</c:v>
                </c:pt>
                <c:pt idx="102">
                  <c:v>1.2558078703703699E-5</c:v>
                </c:pt>
                <c:pt idx="103">
                  <c:v>1.2359629629629629E-5</c:v>
                </c:pt>
                <c:pt idx="104">
                  <c:v>1.311091435185185E-5</c:v>
                </c:pt>
                <c:pt idx="105">
                  <c:v>1.2386504629629631E-5</c:v>
                </c:pt>
                <c:pt idx="106">
                  <c:v>1.243030092592593E-5</c:v>
                </c:pt>
                <c:pt idx="107">
                  <c:v>1.228738425925926E-5</c:v>
                </c:pt>
                <c:pt idx="108">
                  <c:v>1.2535358796296299E-5</c:v>
                </c:pt>
                <c:pt idx="109">
                  <c:v>1.289331018518518E-5</c:v>
                </c:pt>
                <c:pt idx="110">
                  <c:v>1.2312372685185189E-5</c:v>
                </c:pt>
                <c:pt idx="111">
                  <c:v>1.2152372685185189E-5</c:v>
                </c:pt>
                <c:pt idx="112">
                  <c:v>1.2408645833333329E-5</c:v>
                </c:pt>
                <c:pt idx="113">
                  <c:v>1.568773148148148E-5</c:v>
                </c:pt>
                <c:pt idx="114">
                  <c:v>1.241615740740741E-5</c:v>
                </c:pt>
                <c:pt idx="115">
                  <c:v>1.226853009259259E-5</c:v>
                </c:pt>
                <c:pt idx="116">
                  <c:v>1.2648541666666669E-5</c:v>
                </c:pt>
                <c:pt idx="117">
                  <c:v>1.2847037037037039E-5</c:v>
                </c:pt>
                <c:pt idx="118">
                  <c:v>1.2571157407407409E-5</c:v>
                </c:pt>
                <c:pt idx="119">
                  <c:v>1.356460648148148E-5</c:v>
                </c:pt>
                <c:pt idx="120">
                  <c:v>1.2337557870370369E-5</c:v>
                </c:pt>
                <c:pt idx="121">
                  <c:v>1.19672337962963E-5</c:v>
                </c:pt>
                <c:pt idx="122">
                  <c:v>1.2212974537037041E-5</c:v>
                </c:pt>
                <c:pt idx="123">
                  <c:v>1.225637731481481E-5</c:v>
                </c:pt>
                <c:pt idx="124">
                  <c:v>1.2150439814814821E-5</c:v>
                </c:pt>
                <c:pt idx="125">
                  <c:v>1.2117314814814819E-5</c:v>
                </c:pt>
                <c:pt idx="126">
                  <c:v>1.1981400462962961E-5</c:v>
                </c:pt>
                <c:pt idx="127">
                  <c:v>1.4742303240740741E-5</c:v>
                </c:pt>
                <c:pt idx="128">
                  <c:v>1.30209375E-5</c:v>
                </c:pt>
                <c:pt idx="129">
                  <c:v>1.227711805555556E-5</c:v>
                </c:pt>
                <c:pt idx="130">
                  <c:v>1.231518518518519E-5</c:v>
                </c:pt>
                <c:pt idx="131">
                  <c:v>1.230672453703704E-5</c:v>
                </c:pt>
                <c:pt idx="132">
                  <c:v>1.3164317129629629E-5</c:v>
                </c:pt>
                <c:pt idx="133">
                  <c:v>1.273164351851852E-5</c:v>
                </c:pt>
                <c:pt idx="134">
                  <c:v>1.2963981481481481E-5</c:v>
                </c:pt>
                <c:pt idx="135">
                  <c:v>1.2257939814814811E-5</c:v>
                </c:pt>
                <c:pt idx="136">
                  <c:v>1.342423611111111E-5</c:v>
                </c:pt>
                <c:pt idx="137">
                  <c:v>1.2325891203703699E-5</c:v>
                </c:pt>
                <c:pt idx="138">
                  <c:v>1.279407407407407E-5</c:v>
                </c:pt>
                <c:pt idx="139">
                  <c:v>1.258172453703704E-5</c:v>
                </c:pt>
                <c:pt idx="140">
                  <c:v>1.1697106481481479E-5</c:v>
                </c:pt>
                <c:pt idx="141">
                  <c:v>1.174909722222222E-5</c:v>
                </c:pt>
                <c:pt idx="142">
                  <c:v>1.2063495370370371E-5</c:v>
                </c:pt>
                <c:pt idx="143">
                  <c:v>1.195425925925926E-5</c:v>
                </c:pt>
                <c:pt idx="144">
                  <c:v>1.2199722222222221E-5</c:v>
                </c:pt>
                <c:pt idx="145">
                  <c:v>1.1980740740740741E-5</c:v>
                </c:pt>
                <c:pt idx="146">
                  <c:v>1.18247337962963E-5</c:v>
                </c:pt>
                <c:pt idx="147">
                  <c:v>1.211438657407407E-5</c:v>
                </c:pt>
                <c:pt idx="148">
                  <c:v>1.188334490740741E-5</c:v>
                </c:pt>
                <c:pt idx="149">
                  <c:v>1.219930555555555E-5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F6F-44D8-9F68-08E7B906A0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7054143"/>
        <c:axId val="1267057887"/>
      </c:scatterChart>
      <c:valAx>
        <c:axId val="1267051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Images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2063"/>
        <c:crosses val="autoZero"/>
        <c:crossBetween val="midCat"/>
      </c:valAx>
      <c:valAx>
        <c:axId val="1267052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(SIFT)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1647"/>
        <c:crosses val="autoZero"/>
        <c:crossBetween val="midCat"/>
      </c:valAx>
      <c:valAx>
        <c:axId val="1267057887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(Minutiae)</a:t>
                </a:r>
                <a:r>
                  <a:rPr lang="en-US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4143"/>
        <c:crosses val="max"/>
        <c:crossBetween val="midCat"/>
      </c:valAx>
      <c:valAx>
        <c:axId val="1267054143"/>
        <c:scaling>
          <c:orientation val="minMax"/>
        </c:scaling>
        <c:delete val="0"/>
        <c:axPos val="t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7887"/>
        <c:crosses val="max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0178106585926594"/>
          <c:y val="0.80748570334182912"/>
          <c:w val="0.29499021251157503"/>
          <c:h val="0.156691631747540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BD9AFF09B1467A87AEE41CA6226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6540-282A-451E-87E0-2528C4366B92}"/>
      </w:docPartPr>
      <w:docPartBody>
        <w:p w:rsidR="00B42E48" w:rsidRDefault="003B6702" w:rsidP="003B6702">
          <w:pPr>
            <w:pStyle w:val="F6BD9AFF09B1467A87AEE41CA622638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9E9644865E74B49B27C9B3DC039E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065AC-DE21-4861-9CCB-42110B54C31A}"/>
      </w:docPartPr>
      <w:docPartBody>
        <w:p w:rsidR="00B42E48" w:rsidRDefault="003B6702" w:rsidP="003B6702">
          <w:pPr>
            <w:pStyle w:val="79E9644865E74B49B27C9B3DC039ED8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0D"/>
    <w:rsid w:val="0001672F"/>
    <w:rsid w:val="00365E0D"/>
    <w:rsid w:val="003A6A7C"/>
    <w:rsid w:val="003B6702"/>
    <w:rsid w:val="00B42E48"/>
    <w:rsid w:val="00C43D38"/>
    <w:rsid w:val="00CF17F8"/>
    <w:rsid w:val="00E3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BD9AFF09B1467A87AEE41CA6226389">
    <w:name w:val="F6BD9AFF09B1467A87AEE41CA6226389"/>
    <w:rsid w:val="003B6702"/>
  </w:style>
  <w:style w:type="paragraph" w:customStyle="1" w:styleId="79E9644865E74B49B27C9B3DC039ED8F">
    <w:name w:val="79E9644865E74B49B27C9B3DC039ED8F"/>
    <w:rsid w:val="003B6702"/>
  </w:style>
  <w:style w:type="character" w:styleId="PlaceholderText">
    <w:name w:val="Placeholder Text"/>
    <w:basedOn w:val="DefaultParagraphFont"/>
    <w:uiPriority w:val="99"/>
    <w:semiHidden/>
    <w:rsid w:val="003B67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849B2-B472-41B5-9336-60C748A79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COMPARATIVE STUDY OF FINGERPRINT MATCHING TECHNIQUES</vt:lpstr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COMPARATIVE STUDY OF FINGERPRINT MATCHING TECHNIQUES</dc:title>
  <dc:subject>CHAPTER 4 – Results and Discussion</dc:subject>
  <dc:creator>10736694 Terence</dc:creator>
  <cp:keywords/>
  <dc:description/>
  <cp:lastModifiedBy>Crystal Andy</cp:lastModifiedBy>
  <cp:revision>4</cp:revision>
  <dcterms:created xsi:type="dcterms:W3CDTF">2022-12-19T16:13:00Z</dcterms:created>
  <dcterms:modified xsi:type="dcterms:W3CDTF">2022-12-19T16:34:00Z</dcterms:modified>
</cp:coreProperties>
</file>