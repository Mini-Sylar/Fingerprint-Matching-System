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272783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2E74F5" w14:textId="1D470B59" w:rsidR="0048199B" w:rsidRDefault="0048199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C53FB0" wp14:editId="1A62C9AC">
                <wp:extent cx="1417320" cy="750898"/>
                <wp:effectExtent l="0" t="0" r="0" b="0"/>
                <wp:docPr id="143" name="Picture 1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D3A47D8C8E412BB20674A9BD195B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499BAB" w14:textId="3F2C41A5" w:rsidR="0048199B" w:rsidRDefault="006F20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D02534A4074C4661B19F40B78CDDF9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E5BF99" w14:textId="623AF41A" w:rsidR="0048199B" w:rsidRDefault="004819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76E8C">
                <w:rPr>
                  <w:color w:val="4472C4" w:themeColor="accent1"/>
                  <w:sz w:val="56"/>
                  <w:szCs w:val="56"/>
                </w:rPr>
                <w:t>A Proposal</w:t>
              </w:r>
            </w:p>
          </w:sdtContent>
        </w:sdt>
        <w:p w14:paraId="2206A4AB" w14:textId="4B3607AF" w:rsidR="0048199B" w:rsidRDefault="0048199B" w:rsidP="00071C85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4CF40734" w14:textId="6A1C5CCF" w:rsidR="0048199B" w:rsidRDefault="0048199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37B4F6" wp14:editId="5ADF839B">
                <wp:extent cx="758952" cy="478932"/>
                <wp:effectExtent l="0" t="0" r="3175" b="0"/>
                <wp:docPr id="144" name="Picture 1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Y="525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2470D5" w14:paraId="6F297CB8" w14:textId="77777777" w:rsidTr="002470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6C04AD21" w14:textId="343BECEF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675" w:type="dxa"/>
                <w:vAlign w:val="center"/>
              </w:tcPr>
              <w:p w14:paraId="0A72BF81" w14:textId="53AA4197" w:rsidR="002470D5" w:rsidRDefault="002470D5" w:rsidP="002470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2470D5" w14:paraId="67BBBB15" w14:textId="77777777" w:rsidTr="00A7676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25A29C47" w14:textId="7B8CAD16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</w:tc>
            <w:tc>
              <w:tcPr>
                <w:tcW w:w="4675" w:type="dxa"/>
                <w:vAlign w:val="center"/>
              </w:tcPr>
              <w:p w14:paraId="6A5205F7" w14:textId="657E2AC6" w:rsidR="002470D5" w:rsidRDefault="002470D5" w:rsidP="002470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Terence Ugo Nacciarone Quashie</w:t>
                </w:r>
              </w:p>
            </w:tc>
          </w:tr>
          <w:tr w:rsidR="002470D5" w14:paraId="5E580650" w14:textId="77777777" w:rsidTr="00A5158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18D33760" w14:textId="6D93A2C5" w:rsidR="002470D5" w:rsidRPr="00CF24E6" w:rsidRDefault="00A51589" w:rsidP="00A51589">
                <w:pPr>
                  <w:jc w:val="center"/>
                  <w:rPr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2804F31E" w14:textId="20B69DDF" w:rsidR="002470D5" w:rsidRDefault="002470D5" w:rsidP="00A51589">
                <w:pPr>
                  <w:jc w:val="center"/>
                </w:pPr>
              </w:p>
            </w:tc>
            <w:tc>
              <w:tcPr>
                <w:tcW w:w="4675" w:type="dxa"/>
                <w:vAlign w:val="center"/>
              </w:tcPr>
              <w:p w14:paraId="60EF7B3F" w14:textId="48C325A8" w:rsidR="002470D5" w:rsidRDefault="00A51589" w:rsidP="002470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 xml:space="preserve">Abdul-Aziz Abubakar </w:t>
                </w:r>
                <w:proofErr w:type="spellStart"/>
                <w:r w:rsidRPr="00CF24E6">
                  <w:rPr>
                    <w:sz w:val="24"/>
                    <w:szCs w:val="24"/>
                  </w:rPr>
                  <w:t>Saddick</w:t>
                </w:r>
                <w:proofErr w:type="spellEnd"/>
              </w:p>
            </w:tc>
          </w:tr>
        </w:tbl>
        <w:p w14:paraId="597A6A38" w14:textId="77777777" w:rsidR="002470D5" w:rsidRDefault="0048199B">
          <w:r>
            <w:br w:type="page"/>
          </w:r>
        </w:p>
        <w:p w14:paraId="00BFC85C" w14:textId="7B7BDA80" w:rsidR="0048199B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2772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E38957" w14:textId="25C810E2" w:rsidR="0048199B" w:rsidRDefault="0048199B">
          <w:pPr>
            <w:pStyle w:val="TOCHeading"/>
          </w:pPr>
          <w:r>
            <w:t>Table of Contents</w:t>
          </w:r>
        </w:p>
        <w:p w14:paraId="48BAF8C0" w14:textId="3A5D10FB" w:rsidR="005219F2" w:rsidRDefault="00EB1F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82755" w:history="1">
            <w:r w:rsidR="005219F2" w:rsidRPr="000F48BA">
              <w:rPr>
                <w:rStyle w:val="Hyperlink"/>
                <w:noProof/>
              </w:rPr>
              <w:t>Introduction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2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47E5B0FF" w14:textId="74482E84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56" w:history="1">
            <w:r w:rsidR="005219F2" w:rsidRPr="000F48BA">
              <w:rPr>
                <w:rStyle w:val="Hyperlink"/>
                <w:noProof/>
              </w:rPr>
              <w:t>Objectives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_Toc109982756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1C3F8E8" w14:textId="05EF274E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7" w:history="1">
            <w:r w:rsidR="005219F2" w:rsidRPr="000F48BA">
              <w:rPr>
                <w:rStyle w:val="Hyperlink"/>
                <w:noProof/>
              </w:rPr>
              <w:t>Algorithm Implementation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_Toc109982757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6630C70D" w14:textId="7DAD79AC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8" w:history="1">
            <w:r w:rsidR="005219F2" w:rsidRPr="000F48BA">
              <w:rPr>
                <w:rStyle w:val="Hyperlink"/>
                <w:noProof/>
              </w:rPr>
              <w:t>Feature Recognition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_Toc109982758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785137B4" w14:textId="14033EDF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9" w:history="1">
            <w:r w:rsidR="005219F2" w:rsidRPr="000F48BA">
              <w:rPr>
                <w:rStyle w:val="Hyperlink"/>
                <w:noProof/>
              </w:rPr>
              <w:t>Matching Using Features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_Toc109982759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ED2E981" w14:textId="7931EC38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0" w:history="1">
            <w:r w:rsidR="005219F2" w:rsidRPr="000F48BA">
              <w:rPr>
                <w:rStyle w:val="Hyperlink"/>
                <w:noProof/>
              </w:rPr>
              <w:t>Compare Performance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_Toc109982760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C54D01B" w14:textId="4B31C7F4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1" w:history="1">
            <w:r w:rsidR="005219F2" w:rsidRPr="000F48BA">
              <w:rPr>
                <w:rStyle w:val="Hyperlink"/>
                <w:noProof/>
              </w:rPr>
              <w:t>System Implementation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_Toc109982761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CC07845" w14:textId="74E3C005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2" w:history="1">
            <w:r w:rsidR="005219F2" w:rsidRPr="000F48BA">
              <w:rPr>
                <w:rStyle w:val="Hyperlink"/>
                <w:noProof/>
              </w:rPr>
              <w:t>Method And Design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_Toc109982762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ED2CE73" w14:textId="61DBD0FA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3" w:history="1">
            <w:r w:rsidR="005219F2" w:rsidRPr="000F48BA">
              <w:rPr>
                <w:rStyle w:val="Hyperlink"/>
                <w:noProof/>
              </w:rPr>
              <w:t>Sample Data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_Toc109982763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846F462" w14:textId="6BF4CCD9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4" w:history="1">
            <w:r w:rsidR="005219F2" w:rsidRPr="000F48BA">
              <w:rPr>
                <w:rStyle w:val="Hyperlink"/>
                <w:noProof/>
              </w:rPr>
              <w:t>Procedure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_Toc109982764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151A2EF1" w14:textId="0DB177F0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5" w:history="1">
            <w:r w:rsidR="005219F2" w:rsidRPr="000F48BA">
              <w:rPr>
                <w:rStyle w:val="Hyperlink"/>
                <w:noProof/>
              </w:rPr>
              <w:t>Analyses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4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28879723" w14:textId="3771BE17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6" w:history="1">
            <w:r w:rsidR="005219F2" w:rsidRPr="000F48BA">
              <w:rPr>
                <w:rStyle w:val="Hyperlink"/>
                <w:noProof/>
              </w:rPr>
              <w:t>Discussions of Findings, Conclusion and Recommendations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_Toc109982766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4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28187977" w14:textId="1AD15E3F" w:rsidR="0048199B" w:rsidRDefault="00EB1F7A">
          <w:r>
            <w:rPr>
              <w:b/>
              <w:bCs/>
              <w:noProof/>
            </w:rPr>
            <w:fldChar w:fldCharType="end"/>
          </w:r>
        </w:p>
      </w:sdtContent>
    </w:sdt>
    <w:p w14:paraId="469ED6C3" w14:textId="77777777" w:rsidR="001E00A1" w:rsidRDefault="001E00A1">
      <w:pPr>
        <w:sectPr w:rsidR="001E00A1" w:rsidSect="002B18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2B714DAF" w14:textId="55CAB65E" w:rsidR="0048199B" w:rsidRDefault="0048199B"/>
    <w:p w14:paraId="5CC31D32" w14:textId="05B7F58F" w:rsidR="0048199B" w:rsidRDefault="0048199B">
      <w:r>
        <w:br w:type="page"/>
      </w:r>
    </w:p>
    <w:p w14:paraId="497BC435" w14:textId="2537D086" w:rsidR="00266112" w:rsidRPr="007448D0" w:rsidRDefault="00093B1F" w:rsidP="007448D0">
      <w:pPr>
        <w:pStyle w:val="Heading1"/>
      </w:pPr>
      <w:bookmarkStart w:id="0" w:name="_Toc109982755"/>
      <w:r w:rsidRPr="007448D0">
        <w:lastRenderedPageBreak/>
        <w:t>Introduction</w:t>
      </w:r>
      <w:bookmarkEnd w:id="0"/>
    </w:p>
    <w:p w14:paraId="51230035" w14:textId="0E259162" w:rsidR="00F414A9" w:rsidRPr="007448D0" w:rsidRDefault="00266112" w:rsidP="007448D0">
      <w:r w:rsidRPr="007448D0">
        <w:t xml:space="preserve">In 1983 when the Home Ministry Office, UK concluded that no two individuals can have the same fingerprints, it set in motion a series of events that led to the widespread use of fingerprint pattern systems, known as the AFIS (Automatic Fingerprint Identification Systems). These systems </w:t>
      </w:r>
      <w:r w:rsidR="00B039A5" w:rsidRPr="007448D0">
        <w:t>are actively</w:t>
      </w:r>
      <w:r w:rsidRPr="007448D0">
        <w:t xml:space="preserve"> used by law enforcement agencies all over the world </w:t>
      </w:r>
      <w:r w:rsidR="00F10760" w:rsidRPr="007448D0">
        <w:t>today. In</w:t>
      </w:r>
      <w:r w:rsidR="00C729BE" w:rsidRPr="007448D0">
        <w:t xml:space="preserve"> fact, these fingerprint matching systems have become so successful in criminal investigations that the term fingerprint has become synonymous with the word</w:t>
      </w:r>
      <w:r w:rsidR="00397C21" w:rsidRPr="007448D0">
        <w:t xml:space="preserve"> inherent characteristic or unique characteristic.</w:t>
      </w:r>
    </w:p>
    <w:p w14:paraId="1A0510AE" w14:textId="7734CFEB" w:rsidR="00F671DB" w:rsidRPr="007448D0" w:rsidRDefault="00397C21" w:rsidP="007448D0">
      <w:r w:rsidRPr="007448D0">
        <w:t xml:space="preserve">The success of fingerprint identification systems </w:t>
      </w:r>
      <w:r w:rsidR="00F414A9" w:rsidRPr="007448D0">
        <w:t>has</w:t>
      </w:r>
      <w:r w:rsidRPr="007448D0">
        <w:t xml:space="preserve"> spurred a wide spiral of its application beyond the forensic domain</w:t>
      </w:r>
      <w:r w:rsidR="00F414A9" w:rsidRPr="007448D0">
        <w:t xml:space="preserve"> to </w:t>
      </w:r>
      <w:r w:rsidR="00A41386">
        <w:t xml:space="preserve">a </w:t>
      </w:r>
      <w:r w:rsidR="00F10760" w:rsidRPr="007448D0">
        <w:t>“</w:t>
      </w:r>
      <w:r w:rsidR="00F414A9" w:rsidRPr="007448D0">
        <w:t>second generation</w:t>
      </w:r>
      <w:r w:rsidR="00F10760" w:rsidRPr="007448D0">
        <w:t>”</w:t>
      </w:r>
      <w:r w:rsidR="00F414A9" w:rsidRPr="007448D0">
        <w:t xml:space="preserve"> </w:t>
      </w:r>
      <w:r w:rsidR="005C6F81" w:rsidRPr="007448D0">
        <w:t xml:space="preserve">geared towards civilization application such as </w:t>
      </w:r>
      <w:r w:rsidR="000761C9" w:rsidRPr="007448D0">
        <w:t>biometric authentication</w:t>
      </w:r>
      <w:r w:rsidR="00F10760" w:rsidRPr="007448D0">
        <w:t xml:space="preserve">. The second generation of fingerprint </w:t>
      </w:r>
      <w:r w:rsidR="005E0842" w:rsidRPr="007448D0">
        <w:t>identification systems operate automatically</w:t>
      </w:r>
      <w:r w:rsidR="00F10760" w:rsidRPr="007448D0">
        <w:t xml:space="preserve"> </w:t>
      </w:r>
      <w:r w:rsidR="005E0842" w:rsidRPr="007448D0">
        <w:t>and are deployed in more mainstream applications that deal with a larger cross-section of society such as unlocking mobile phones or gaining access to a secure app such as a banking or blockchain app</w:t>
      </w:r>
      <w:r w:rsidR="00194007">
        <w:t xml:space="preserve"> or gaining access to homes using smart locks.</w:t>
      </w:r>
      <w:r w:rsidR="00F671DB" w:rsidRPr="007448D0">
        <w:rPr>
          <w:b/>
          <w:bCs/>
        </w:rPr>
        <w:t xml:space="preserve"> </w:t>
      </w:r>
    </w:p>
    <w:p w14:paraId="0DB89CC0" w14:textId="133E1BF6" w:rsidR="00F671DB" w:rsidRPr="007448D0" w:rsidRDefault="008F3659" w:rsidP="007448D0">
      <w:r w:rsidRPr="007448D0">
        <w:t xml:space="preserve">It is </w:t>
      </w:r>
      <w:r w:rsidR="00A204E5" w:rsidRPr="007448D0">
        <w:t xml:space="preserve">an </w:t>
      </w:r>
      <w:r w:rsidRPr="007448D0">
        <w:t>undeniable</w:t>
      </w:r>
      <w:r w:rsidR="00A204E5" w:rsidRPr="007448D0">
        <w:t xml:space="preserve"> fact</w:t>
      </w:r>
      <w:r w:rsidRPr="007448D0">
        <w:t xml:space="preserve"> that the current implementation of fingerprint identification systems</w:t>
      </w:r>
      <w:r w:rsidR="00A204E5" w:rsidRPr="007448D0">
        <w:t xml:space="preserve"> (rephrase?) </w:t>
      </w:r>
      <w:r w:rsidR="00462EAE" w:rsidRPr="007448D0">
        <w:t>has</w:t>
      </w:r>
      <w:r w:rsidR="00A204E5" w:rsidRPr="007448D0">
        <w:t xml:space="preserve"> positively reduced cases of identity theft in our society. However, the “million</w:t>
      </w:r>
      <w:r w:rsidR="00D607AE" w:rsidRPr="007448D0">
        <w:t>-</w:t>
      </w:r>
      <w:r w:rsidR="00A204E5" w:rsidRPr="007448D0">
        <w:t xml:space="preserve">dollar” question still remains; “Will these fingerprint biometric technologies work all the time? Will they work everywhere </w:t>
      </w:r>
      <w:r w:rsidR="00D607AE" w:rsidRPr="007448D0">
        <w:t>and, in all contexts,</w:t>
      </w:r>
      <w:r w:rsidR="00A204E5" w:rsidRPr="007448D0">
        <w:t xml:space="preserve"> reliably identify</w:t>
      </w:r>
      <w:r w:rsidR="00A41386">
        <w:t>ing</w:t>
      </w:r>
      <w:r w:rsidR="00A204E5" w:rsidRPr="007448D0">
        <w:t xml:space="preserve"> and authenticat</w:t>
      </w:r>
      <w:r w:rsidR="00A41386">
        <w:t>ing</w:t>
      </w:r>
      <w:r w:rsidR="00A204E5" w:rsidRPr="007448D0">
        <w:t xml:space="preserve"> a person”.</w:t>
      </w:r>
      <w:r w:rsidR="002509CD" w:rsidRPr="007448D0">
        <w:t xml:space="preserve"> These are questions that have pushed researchers to develop </w:t>
      </w:r>
      <w:r w:rsidR="001843F4" w:rsidRPr="007448D0">
        <w:t>newer and more efficient</w:t>
      </w:r>
      <w:r w:rsidR="002509CD" w:rsidRPr="007448D0">
        <w:t xml:space="preserve"> methods of</w:t>
      </w:r>
      <w:r w:rsidR="00D23F8C" w:rsidRPr="007448D0">
        <w:t xml:space="preserve"> automatic</w:t>
      </w:r>
      <w:r w:rsidR="002509CD" w:rsidRPr="007448D0">
        <w:t xml:space="preserve"> fingerprint identification and matching. </w:t>
      </w:r>
    </w:p>
    <w:p w14:paraId="66EF5EDD" w14:textId="371394E2" w:rsidR="009829C1" w:rsidRPr="007448D0" w:rsidRDefault="002509CD" w:rsidP="007448D0">
      <w:r w:rsidRPr="007448D0">
        <w:t>One of the de</w:t>
      </w:r>
      <w:r w:rsidR="00020C46" w:rsidRPr="007448D0">
        <w:t xml:space="preserve">sign criteria for building </w:t>
      </w:r>
      <w:r w:rsidR="00132C9C" w:rsidRPr="007448D0">
        <w:t>such an automatic and reliable fingerprint verification system is that the underlying sensing, representation and matching technologies must be very robust</w:t>
      </w:r>
      <w:r w:rsidR="002D22AD" w:rsidRPr="007448D0">
        <w:t>. It is essential that these individual components have little to no degradation in their performance in the long term. One way to address these requirements of robust performance is to adopt a robust representation scheme that captures all discriminatory information</w:t>
      </w:r>
      <w:r w:rsidR="009829C1" w:rsidRPr="007448D0">
        <w:t xml:space="preserve"> to a high degree of accuracy.</w:t>
      </w:r>
    </w:p>
    <w:p w14:paraId="4FE9A6FB" w14:textId="06A73845" w:rsidR="00E70CFA" w:rsidRPr="007448D0" w:rsidRDefault="009829C1" w:rsidP="007448D0">
      <w:r w:rsidRPr="007448D0">
        <w:t xml:space="preserve">The most popular representation of these discriminatory information is </w:t>
      </w:r>
      <w:r w:rsidR="00F23B13" w:rsidRPr="007448D0">
        <w:t xml:space="preserve">through local landmarks known as </w:t>
      </w:r>
      <w:r w:rsidR="00F23B13" w:rsidRPr="007448D0">
        <w:rPr>
          <w:b/>
          <w:bCs/>
        </w:rPr>
        <w:t>minutiae</w:t>
      </w:r>
      <w:r w:rsidR="00F23B13" w:rsidRPr="007448D0">
        <w:t xml:space="preserve">. This method evolved from the system of visually matching fingerprints used by forensic experts. </w:t>
      </w:r>
      <w:r w:rsidR="00F23B13" w:rsidRPr="007448D0">
        <w:rPr>
          <w:b/>
          <w:bCs/>
        </w:rPr>
        <w:t xml:space="preserve">The </w:t>
      </w:r>
      <w:r w:rsidR="00914F5C" w:rsidRPr="007448D0">
        <w:rPr>
          <w:b/>
          <w:bCs/>
        </w:rPr>
        <w:t>minutiae-based</w:t>
      </w:r>
      <w:r w:rsidR="00F23B13" w:rsidRPr="007448D0">
        <w:rPr>
          <w:b/>
          <w:bCs/>
        </w:rPr>
        <w:t xml:space="preserve"> </w:t>
      </w:r>
      <w:r w:rsidR="00896873" w:rsidRPr="007448D0">
        <w:rPr>
          <w:b/>
          <w:bCs/>
        </w:rPr>
        <w:t>algorithm</w:t>
      </w:r>
      <w:r w:rsidR="00F23B13" w:rsidRPr="007448D0">
        <w:t xml:space="preserve"> work</w:t>
      </w:r>
      <w:r w:rsidR="00914F5C" w:rsidRPr="007448D0">
        <w:t>s</w:t>
      </w:r>
      <w:r w:rsidR="00F23B13" w:rsidRPr="007448D0">
        <w:t xml:space="preserve"> by locating these local landmarks where fingerprint ridges either terminate or bifurcate and then match minutiae relative placement</w:t>
      </w:r>
      <w:r w:rsidR="0073298F">
        <w:t>s</w:t>
      </w:r>
      <w:r w:rsidR="00F23B13" w:rsidRPr="007448D0">
        <w:t xml:space="preserve"> between a given fingerprint sample and the stored template.</w:t>
      </w:r>
      <w:r w:rsidR="00E70CFA" w:rsidRPr="007448D0">
        <w:t xml:space="preserve"> </w:t>
      </w:r>
      <w:r w:rsidR="00E02BFB" w:rsidRPr="007448D0">
        <w:t xml:space="preserve">A good quality fingerprint contains between 25 and 100 minutiae depending on sensor resolution and finger placement on the sensor. The minutiae-based system is a </w:t>
      </w:r>
      <w:r w:rsidR="00E70CFA" w:rsidRPr="007448D0">
        <w:t>well-known</w:t>
      </w:r>
      <w:r w:rsidR="00E02BFB" w:rsidRPr="007448D0">
        <w:t xml:space="preserve"> method for fingerprint verification.</w:t>
      </w:r>
    </w:p>
    <w:p w14:paraId="7C61CC30" w14:textId="5881E848" w:rsidR="00E02BFB" w:rsidRPr="007448D0" w:rsidRDefault="00E70CFA" w:rsidP="007448D0">
      <w:r w:rsidRPr="007448D0">
        <w:t>Although the minutiae based-system is robust</w:t>
      </w:r>
      <w:r w:rsidR="000F3638" w:rsidRPr="007448D0">
        <w:t xml:space="preserve"> and the most widely used method of fingerprint verification</w:t>
      </w:r>
      <w:r w:rsidRPr="007448D0">
        <w:t xml:space="preserve">, it struggles when given poor quality fingerprint impressions arising from dry fingers or fingers mutilated by scars and scratches.  </w:t>
      </w:r>
      <w:r w:rsidR="000F3638" w:rsidRPr="007448D0">
        <w:t>There is also anecdotal evidence that a fraction of the population may have fingerprints with relatively small number of minutiae thereby making it more vulnerable to failures.</w:t>
      </w:r>
    </w:p>
    <w:p w14:paraId="352E9374" w14:textId="65DAC68D" w:rsidR="000F3638" w:rsidRPr="007448D0" w:rsidRDefault="000F3638" w:rsidP="007448D0">
      <w:r w:rsidRPr="007448D0">
        <w:t>This short-coming of the minutiae-based system meant that there was need to extend characteristic feature matching beyond minutiae points. For this, t</w:t>
      </w:r>
      <w:r w:rsidR="00896873" w:rsidRPr="007448D0">
        <w:t>echniques such as the</w:t>
      </w:r>
      <w:r w:rsidRPr="007448D0">
        <w:t xml:space="preserve"> </w:t>
      </w:r>
      <w:r w:rsidRPr="007448D0">
        <w:rPr>
          <w:b/>
          <w:bCs/>
        </w:rPr>
        <w:t xml:space="preserve">Scale Invariant Feature Transformation (SIFT) </w:t>
      </w:r>
      <w:r w:rsidRPr="007448D0">
        <w:t>was introduced</w:t>
      </w:r>
      <w:r w:rsidR="00896873" w:rsidRPr="007448D0">
        <w:t>, an object matching algorithm. SIFT works by constructing a scale space from which descriptors are extracted and used in the matching process.</w:t>
      </w:r>
    </w:p>
    <w:p w14:paraId="15000C5B" w14:textId="6B0431BA" w:rsidR="00896873" w:rsidRPr="007448D0" w:rsidRDefault="00896873" w:rsidP="007448D0">
      <w:r w:rsidRPr="007448D0">
        <w:lastRenderedPageBreak/>
        <w:t xml:space="preserve">Using a public domain fingerprint dataset, </w:t>
      </w:r>
      <w:r w:rsidR="00AE2DFE" w:rsidRPr="007448D0">
        <w:t>this project will implement the two algorithms and compare their performance and useability.</w:t>
      </w:r>
    </w:p>
    <w:p w14:paraId="46424C6B" w14:textId="787A7604" w:rsidR="00EC57F4" w:rsidRPr="007448D0" w:rsidRDefault="00EC57F4" w:rsidP="007448D0"/>
    <w:p w14:paraId="468A6E86" w14:textId="30893084" w:rsidR="00477787" w:rsidRPr="007448D0" w:rsidRDefault="00EC57F4" w:rsidP="007448D0">
      <w:pPr>
        <w:pStyle w:val="Heading1"/>
      </w:pPr>
      <w:bookmarkStart w:id="1" w:name="_Toc109982756"/>
      <w:r w:rsidRPr="007448D0">
        <w:t>Objectives</w:t>
      </w:r>
      <w:bookmarkEnd w:id="1"/>
    </w:p>
    <w:p w14:paraId="03A8DA4F" w14:textId="41E67BD1" w:rsidR="00202E4A" w:rsidRPr="007448D0" w:rsidRDefault="00202E4A" w:rsidP="007448D0">
      <w:pPr>
        <w:pStyle w:val="Heading2"/>
      </w:pPr>
      <w:bookmarkStart w:id="2" w:name="_Toc109982757"/>
      <w:r w:rsidRPr="007448D0">
        <w:t>Algorithm Implementation</w:t>
      </w:r>
      <w:bookmarkEnd w:id="2"/>
    </w:p>
    <w:p w14:paraId="1389C52A" w14:textId="6C768896" w:rsidR="00C11FDD" w:rsidRPr="007448D0" w:rsidRDefault="00202E4A" w:rsidP="007448D0">
      <w:r w:rsidRPr="007448D0">
        <w:t xml:space="preserve">The minutiae-based algorithm and the scale invariant feature transform (SIFT) algorithm will be implemented using the python programming language. </w:t>
      </w:r>
      <w:r w:rsidR="00C11FDD" w:rsidRPr="007448D0">
        <w:t>Both algorithms will recognize unique features in the same fingerprint sample.</w:t>
      </w:r>
    </w:p>
    <w:p w14:paraId="43F6ECBB" w14:textId="1FBB501A" w:rsidR="00C11FDD" w:rsidRPr="007448D0" w:rsidRDefault="004D2FE7" w:rsidP="007448D0">
      <w:pPr>
        <w:pStyle w:val="Heading2"/>
      </w:pPr>
      <w:bookmarkStart w:id="3" w:name="_Toc109982758"/>
      <w:r w:rsidRPr="007448D0">
        <w:t>Feature</w:t>
      </w:r>
      <w:r w:rsidR="003271B8" w:rsidRPr="007448D0">
        <w:t xml:space="preserve"> </w:t>
      </w:r>
      <w:r w:rsidRPr="007448D0">
        <w:t>R</w:t>
      </w:r>
      <w:r w:rsidR="003271B8" w:rsidRPr="007448D0">
        <w:t>ecognition</w:t>
      </w:r>
      <w:bookmarkEnd w:id="3"/>
    </w:p>
    <w:p w14:paraId="486E222A" w14:textId="64935BC4" w:rsidR="00C11FDD" w:rsidRPr="007448D0" w:rsidRDefault="00C11FDD" w:rsidP="007448D0">
      <w:r w:rsidRPr="007448D0">
        <w:t xml:space="preserve">Following the implementation, </w:t>
      </w:r>
      <w:r w:rsidR="004D2FE7" w:rsidRPr="007448D0">
        <w:t xml:space="preserve">both algorithms would be tested against sample data to test their feature recognition capabilities. </w:t>
      </w:r>
    </w:p>
    <w:p w14:paraId="043455FC" w14:textId="325C09D1" w:rsidR="004D2FE7" w:rsidRPr="007448D0" w:rsidRDefault="004D2FE7" w:rsidP="007448D0">
      <w:pPr>
        <w:pStyle w:val="Heading2"/>
      </w:pPr>
      <w:bookmarkStart w:id="4" w:name="_Toc109982759"/>
      <w:r w:rsidRPr="007448D0">
        <w:t>Matching Using Features</w:t>
      </w:r>
      <w:bookmarkEnd w:id="4"/>
    </w:p>
    <w:p w14:paraId="4EAF77DF" w14:textId="07E86A62" w:rsidR="00F441DA" w:rsidRPr="007448D0" w:rsidRDefault="004D2FE7" w:rsidP="007448D0">
      <w:r w:rsidRPr="007448D0">
        <w:t xml:space="preserve">Using the same fingerprint sample </w:t>
      </w:r>
      <w:r w:rsidR="00F441DA" w:rsidRPr="007448D0">
        <w:t>from the dataset</w:t>
      </w:r>
      <w:r w:rsidRPr="007448D0">
        <w:t>,</w:t>
      </w:r>
      <w:r w:rsidR="00F441DA" w:rsidRPr="007448D0">
        <w:t xml:space="preserve"> the matching capabilities of each algorithm will be tested </w:t>
      </w:r>
      <w:r w:rsidR="00CA42FD">
        <w:t>along with their performance</w:t>
      </w:r>
      <w:r w:rsidR="00F441DA" w:rsidRPr="007448D0">
        <w:t xml:space="preserve"> documented and represented in a graphical form. The fingerprint sample would also be distorted to further</w:t>
      </w:r>
      <w:r w:rsidR="00CA42FD">
        <w:t xml:space="preserve"> test the matching capabilities of both algorithms</w:t>
      </w:r>
      <w:r w:rsidR="00194007">
        <w:t>.</w:t>
      </w:r>
      <w:r w:rsidR="00F441DA" w:rsidRPr="007448D0">
        <w:t xml:space="preserve"> </w:t>
      </w:r>
    </w:p>
    <w:p w14:paraId="0FF16501" w14:textId="01073F4A" w:rsidR="004D2FE7" w:rsidRPr="007448D0" w:rsidRDefault="00F441DA" w:rsidP="007448D0">
      <w:pPr>
        <w:pStyle w:val="Heading2"/>
      </w:pPr>
      <w:bookmarkStart w:id="5" w:name="_Toc109982760"/>
      <w:r w:rsidRPr="007448D0">
        <w:t>Compare Performance</w:t>
      </w:r>
      <w:bookmarkEnd w:id="5"/>
    </w:p>
    <w:p w14:paraId="0E13A738" w14:textId="55B3804D" w:rsidR="00F441DA" w:rsidRPr="007448D0" w:rsidRDefault="00F441DA" w:rsidP="007448D0">
      <w:r w:rsidRPr="007448D0">
        <w:t xml:space="preserve">Based on the values obtained from </w:t>
      </w:r>
      <w:r w:rsidR="000236F9" w:rsidRPr="007448D0">
        <w:t>the previous objectives, the performance of both algorithms on the sample data will be tested</w:t>
      </w:r>
      <w:r w:rsidR="00CA42FD">
        <w:t xml:space="preserve"> using various performance metrics such </w:t>
      </w:r>
      <w:del w:id="6" w:author="10736694 Terence" w:date="2022-11-13T12:59:00Z">
        <w:r w:rsidR="00CA42FD" w:rsidDel="003F31E3">
          <w:delText>as False Acceptance Rate (FAR) and False Rejection Rate (FRR)</w:delText>
        </w:r>
        <w:r w:rsidR="000236F9" w:rsidRPr="007448D0" w:rsidDel="003F31E3">
          <w:delText xml:space="preserve">. Other performance metrics such </w:delText>
        </w:r>
      </w:del>
      <w:r w:rsidR="000236F9" w:rsidRPr="007448D0">
        <w:t>as</w:t>
      </w:r>
      <w:del w:id="7" w:author="10736694 Terence" w:date="2022-11-13T12:59:00Z">
        <w:r w:rsidR="000236F9" w:rsidRPr="007448D0" w:rsidDel="003F31E3">
          <w:delText xml:space="preserve"> time complexity</w:delText>
        </w:r>
      </w:del>
      <w:ins w:id="8" w:author="10736694 Terence" w:date="2022-11-13T12:59:00Z">
        <w:r w:rsidR="003F31E3">
          <w:t xml:space="preserve"> t</w:t>
        </w:r>
      </w:ins>
      <w:del w:id="9" w:author="10736694 Terence" w:date="2022-11-13T12:59:00Z">
        <w:r w:rsidR="000236F9" w:rsidRPr="007448D0" w:rsidDel="003F31E3">
          <w:delText>, t</w:delText>
        </w:r>
      </w:del>
      <w:r w:rsidR="000236F9" w:rsidRPr="007448D0">
        <w:t>otal time to process an image will be taken and analyzed</w:t>
      </w:r>
      <w:r w:rsidR="00B114A1" w:rsidRPr="007448D0">
        <w:t>.</w:t>
      </w:r>
    </w:p>
    <w:p w14:paraId="23D6B1C8" w14:textId="0F3C1707" w:rsidR="000236F9" w:rsidRPr="007448D0" w:rsidDel="003F31E3" w:rsidRDefault="000236F9" w:rsidP="007448D0">
      <w:pPr>
        <w:pStyle w:val="Heading2"/>
        <w:rPr>
          <w:del w:id="10" w:author="10736694 Terence" w:date="2022-11-13T13:00:00Z"/>
        </w:rPr>
      </w:pPr>
      <w:bookmarkStart w:id="11" w:name="_Toc109982761"/>
      <w:del w:id="12" w:author="10736694 Terence" w:date="2022-11-13T13:00:00Z">
        <w:r w:rsidRPr="007448D0" w:rsidDel="003F31E3">
          <w:delText>System Implementation</w:delText>
        </w:r>
        <w:bookmarkEnd w:id="11"/>
      </w:del>
    </w:p>
    <w:p w14:paraId="08FB6CBD" w14:textId="24D5631F" w:rsidR="000236F9" w:rsidRPr="00563BA5" w:rsidDel="003F31E3" w:rsidRDefault="00B114A1" w:rsidP="007448D0">
      <w:pPr>
        <w:rPr>
          <w:del w:id="13" w:author="10736694 Terence" w:date="2022-11-13T13:00:00Z"/>
        </w:rPr>
      </w:pPr>
      <w:del w:id="14" w:author="10736694 Terence" w:date="2022-11-13T13:00:00Z">
        <w:r w:rsidRPr="007448D0" w:rsidDel="003F31E3">
          <w:delText xml:space="preserve">A </w:delText>
        </w:r>
        <w:r w:rsidR="005E4E7C" w:rsidRPr="007448D0" w:rsidDel="003F31E3">
          <w:delText xml:space="preserve">login system with fingerprint authentication will be developed to demonstrate a scenario where fingerprint authentication is necessary. </w:delText>
        </w:r>
        <w:r w:rsidR="005E4E7C" w:rsidRPr="007448D0" w:rsidDel="003F31E3">
          <w:rPr>
            <w:b/>
            <w:bCs/>
          </w:rPr>
          <w:delText xml:space="preserve"> </w:delText>
        </w:r>
        <w:r w:rsidR="005E4E7C" w:rsidRPr="002B18BB" w:rsidDel="003F31E3">
          <w:delText>Using the SIFT algorithm. A</w:delText>
        </w:r>
        <w:r w:rsidR="00563BA5" w:rsidRPr="002B18BB" w:rsidDel="003F31E3">
          <w:delText xml:space="preserve">n </w:delText>
        </w:r>
        <w:r w:rsidR="00563BA5" w:rsidRPr="00563BA5" w:rsidDel="003F31E3">
          <w:delText>object detection</w:delText>
        </w:r>
        <w:r w:rsidR="005E4E7C" w:rsidRPr="002B18BB" w:rsidDel="003F31E3">
          <w:delText xml:space="preserve"> system will also be built to highlight the usefulness of SIFT</w:delText>
        </w:r>
      </w:del>
    </w:p>
    <w:p w14:paraId="70E3A1C0" w14:textId="3E032A90" w:rsidR="002874CC" w:rsidRPr="007448D0" w:rsidRDefault="00EC57F4" w:rsidP="007448D0">
      <w:pPr>
        <w:pStyle w:val="Heading1"/>
      </w:pPr>
      <w:bookmarkStart w:id="15" w:name="_Toc109982762"/>
      <w:r w:rsidRPr="007448D0">
        <w:t>Method And Design</w:t>
      </w:r>
      <w:bookmarkEnd w:id="15"/>
    </w:p>
    <w:p w14:paraId="7A32B367" w14:textId="74498BBF" w:rsidR="002874CC" w:rsidRPr="007448D0" w:rsidRDefault="002874CC" w:rsidP="007448D0">
      <w:pPr>
        <w:pStyle w:val="Heading2"/>
      </w:pPr>
      <w:bookmarkStart w:id="16" w:name="_Toc109982763"/>
      <w:r w:rsidRPr="007448D0">
        <w:t>Sample Data</w:t>
      </w:r>
      <w:bookmarkEnd w:id="16"/>
    </w:p>
    <w:p w14:paraId="448315F9" w14:textId="49A8142E" w:rsidR="002874CC" w:rsidRPr="007448D0" w:rsidRDefault="002874CC" w:rsidP="007448D0">
      <w:r w:rsidRPr="007448D0">
        <w:t xml:space="preserve">The Kaggle </w:t>
      </w:r>
      <w:r w:rsidR="005E4E7C" w:rsidRPr="007448D0">
        <w:t xml:space="preserve">Coventry Fingerprint </w:t>
      </w:r>
      <w:r w:rsidRPr="007448D0">
        <w:t xml:space="preserve">dataset will be used </w:t>
      </w:r>
      <w:r w:rsidR="00150E4F" w:rsidRPr="007448D0">
        <w:t>in the undertaking of this project. The database contains over 6</w:t>
      </w:r>
      <w:r w:rsidR="00A8742F" w:rsidRPr="007448D0">
        <w:t>,</w:t>
      </w:r>
      <w:r w:rsidR="00150E4F" w:rsidRPr="007448D0">
        <w:t>000</w:t>
      </w:r>
      <w:r w:rsidR="00A8742F" w:rsidRPr="007448D0">
        <w:t xml:space="preserve"> (Six Thousand)</w:t>
      </w:r>
      <w:r w:rsidR="00150E4F" w:rsidRPr="007448D0">
        <w:t xml:space="preserve"> sampled fingerprint images, as well over 14,000</w:t>
      </w:r>
      <w:r w:rsidR="00A8742F" w:rsidRPr="007448D0">
        <w:t xml:space="preserve"> (Fourteen Thousand) alterations of these </w:t>
      </w:r>
      <w:r w:rsidR="00150E4F" w:rsidRPr="007448D0">
        <w:t xml:space="preserve">fingerprint images. </w:t>
      </w:r>
      <w:r w:rsidR="00A515F8" w:rsidRPr="007448D0">
        <w:t xml:space="preserve">The sample images are a monotone set with a resolution of 96 x 103 pixels. </w:t>
      </w:r>
      <w:r w:rsidR="00150E4F" w:rsidRPr="007448D0">
        <w:t xml:space="preserve">A sample will be taken from this pool and compared with their altered version using the </w:t>
      </w:r>
      <w:r w:rsidR="005E4E7C" w:rsidRPr="007448D0">
        <w:t>both</w:t>
      </w:r>
      <w:r w:rsidR="00150E4F" w:rsidRPr="007448D0">
        <w:t xml:space="preserve"> algorithm</w:t>
      </w:r>
      <w:r w:rsidR="005E4E7C" w:rsidRPr="007448D0">
        <w:t>s</w:t>
      </w:r>
      <w:r w:rsidR="00150E4F" w:rsidRPr="007448D0">
        <w:t>.</w:t>
      </w:r>
    </w:p>
    <w:p w14:paraId="5629A649" w14:textId="626988AC" w:rsidR="00D233E0" w:rsidRPr="007448D0" w:rsidRDefault="00D233E0" w:rsidP="007448D0">
      <w:pPr>
        <w:pStyle w:val="Heading2"/>
      </w:pPr>
      <w:bookmarkStart w:id="17" w:name="_Toc109982764"/>
      <w:r w:rsidRPr="007448D0">
        <w:t>P</w:t>
      </w:r>
      <w:r w:rsidR="00596C92" w:rsidRPr="007448D0">
        <w:t>rocedure</w:t>
      </w:r>
      <w:bookmarkEnd w:id="17"/>
    </w:p>
    <w:p w14:paraId="239BCA33" w14:textId="75382488" w:rsidR="00D233E0" w:rsidRPr="007448D0" w:rsidRDefault="00596C92" w:rsidP="007448D0">
      <w:pPr>
        <w:rPr>
          <w:b/>
          <w:bCs/>
        </w:rPr>
      </w:pPr>
      <w:r w:rsidRPr="007448D0">
        <w:t xml:space="preserve">A theoretical approach will be </w:t>
      </w:r>
      <w:r w:rsidR="00C65960" w:rsidRPr="007448D0">
        <w:t>taken</w:t>
      </w:r>
      <w:r w:rsidRPr="007448D0">
        <w:t xml:space="preserve"> detailing the important constituents of the </w:t>
      </w:r>
      <w:r w:rsidR="00C65960" w:rsidRPr="007448D0">
        <w:t>both</w:t>
      </w:r>
      <w:r w:rsidRPr="007448D0">
        <w:t xml:space="preserve"> algorithm</w:t>
      </w:r>
      <w:r w:rsidR="00C65960" w:rsidRPr="007448D0">
        <w:t>s</w:t>
      </w:r>
      <w:r w:rsidRPr="007448D0">
        <w:t xml:space="preserve"> including </w:t>
      </w:r>
      <w:r w:rsidR="00C65960" w:rsidRPr="007448D0">
        <w:t>the various techniques used in their implementation</w:t>
      </w:r>
      <w:r w:rsidR="00A7676F" w:rsidRPr="007448D0">
        <w:t>.</w:t>
      </w:r>
      <w:r w:rsidR="001D522E" w:rsidRPr="007448D0">
        <w:t xml:space="preserve"> </w:t>
      </w:r>
      <w:r w:rsidR="00C65960" w:rsidRPr="007448D0">
        <w:t>These two algorithms will then be implemented using the python programming language. Various python libraries will be used to visualize the data in graphical form</w:t>
      </w:r>
      <w:r w:rsidR="005F018B" w:rsidRPr="007448D0">
        <w:t xml:space="preserve"> such as </w:t>
      </w:r>
      <w:r w:rsidR="005F018B" w:rsidRPr="007448D0">
        <w:rPr>
          <w:b/>
          <w:bCs/>
        </w:rPr>
        <w:t>PYQT5</w:t>
      </w:r>
      <w:r w:rsidR="005F018B" w:rsidRPr="007448D0">
        <w:t xml:space="preserve"> for the user interface where the path to the sample image can be specified for the algorithm to run.</w:t>
      </w:r>
    </w:p>
    <w:p w14:paraId="311FC37B" w14:textId="05DE7D42" w:rsidR="00AD6A88" w:rsidRPr="007448D0" w:rsidRDefault="00AD6A88" w:rsidP="007448D0">
      <w:pPr>
        <w:pStyle w:val="Heading2"/>
      </w:pPr>
      <w:bookmarkStart w:id="18" w:name="_Toc109982765"/>
      <w:r w:rsidRPr="007448D0">
        <w:t>Analyses</w:t>
      </w:r>
      <w:bookmarkEnd w:id="18"/>
    </w:p>
    <w:p w14:paraId="4377FD28" w14:textId="40CC66BE" w:rsidR="005F018B" w:rsidRPr="007448D0" w:rsidRDefault="005F018B" w:rsidP="007448D0">
      <w:r w:rsidRPr="007448D0">
        <w:t>The performance of the two algorithms will be measured, compared and represented in a graph</w:t>
      </w:r>
      <w:r w:rsidR="007448D0" w:rsidRPr="007448D0">
        <w:t xml:space="preserve"> and tabular form</w:t>
      </w:r>
      <w:r w:rsidRPr="007448D0">
        <w:t xml:space="preserve"> to visualize the differences between the two algorithms.</w:t>
      </w:r>
      <w:r w:rsidR="007448D0" w:rsidRPr="007448D0">
        <w:t xml:space="preserve"> The performance metrics to be used include</w:t>
      </w:r>
    </w:p>
    <w:p w14:paraId="7C8E6CEC" w14:textId="6B4BAA8D" w:rsidR="007448D0" w:rsidRPr="007448D0" w:rsidDel="00D22825" w:rsidRDefault="007448D0" w:rsidP="00141C36">
      <w:pPr>
        <w:pStyle w:val="ListParagraph"/>
        <w:numPr>
          <w:ilvl w:val="0"/>
          <w:numId w:val="4"/>
        </w:numPr>
        <w:rPr>
          <w:del w:id="19" w:author="10736694 Terence" w:date="2022-11-13T12:27:00Z"/>
        </w:rPr>
      </w:pPr>
      <w:del w:id="20" w:author="10736694 Terence" w:date="2022-11-13T12:27:00Z">
        <w:r w:rsidRPr="007448D0" w:rsidDel="00D22825">
          <w:lastRenderedPageBreak/>
          <w:delText>False Acceptance Rate</w:delText>
        </w:r>
      </w:del>
    </w:p>
    <w:p w14:paraId="49D95618" w14:textId="740F4F7C" w:rsidR="007448D0" w:rsidRPr="007448D0" w:rsidDel="00D22825" w:rsidRDefault="007448D0" w:rsidP="00141C36">
      <w:pPr>
        <w:pStyle w:val="ListParagraph"/>
        <w:numPr>
          <w:ilvl w:val="0"/>
          <w:numId w:val="4"/>
        </w:numPr>
        <w:rPr>
          <w:del w:id="21" w:author="10736694 Terence" w:date="2022-11-13T12:27:00Z"/>
        </w:rPr>
      </w:pPr>
      <w:del w:id="22" w:author="10736694 Terence" w:date="2022-11-13T12:27:00Z">
        <w:r w:rsidRPr="007448D0" w:rsidDel="00D22825">
          <w:delText>False Rejection Rate</w:delText>
        </w:r>
      </w:del>
    </w:p>
    <w:p w14:paraId="2096F004" w14:textId="2DCD2AC0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Time to complete algorithm</w:t>
      </w:r>
    </w:p>
    <w:p w14:paraId="5571833F" w14:textId="2284B84F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Number of minutiae extracted and successfully matched</w:t>
      </w:r>
    </w:p>
    <w:p w14:paraId="0B77539E" w14:textId="53AB5A7B" w:rsidR="00EC57F4" w:rsidRPr="007448D0" w:rsidRDefault="00E90591" w:rsidP="00141C36">
      <w:pPr>
        <w:pStyle w:val="Heading1"/>
      </w:pPr>
      <w:bookmarkStart w:id="23" w:name="_Toc109982766"/>
      <w:r>
        <w:t xml:space="preserve">Discussions of Findings, </w:t>
      </w:r>
      <w:r w:rsidR="00EC57F4" w:rsidRPr="007448D0">
        <w:t xml:space="preserve">Conclusion and </w:t>
      </w:r>
      <w:r>
        <w:t>Recommendations</w:t>
      </w:r>
      <w:bookmarkEnd w:id="23"/>
    </w:p>
    <w:p w14:paraId="21E8C4B3" w14:textId="04733C41" w:rsidR="00EC57F4" w:rsidRPr="007448D0" w:rsidRDefault="00E90591" w:rsidP="005219F2">
      <w:pPr>
        <w:tabs>
          <w:tab w:val="left" w:pos="1260"/>
        </w:tabs>
      </w:pPr>
      <w:r>
        <w:t>Results from the analyses will be discussed and conclusions drawn. Recommendations for further work will also be suggested.</w:t>
      </w:r>
    </w:p>
    <w:sectPr w:rsidR="00EC57F4" w:rsidRPr="007448D0" w:rsidSect="001E00A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3D70" w14:textId="77777777" w:rsidR="00364F35" w:rsidRDefault="00364F35" w:rsidP="001E00A1">
      <w:pPr>
        <w:spacing w:after="0" w:line="240" w:lineRule="auto"/>
      </w:pPr>
      <w:r>
        <w:separator/>
      </w:r>
    </w:p>
  </w:endnote>
  <w:endnote w:type="continuationSeparator" w:id="0">
    <w:p w14:paraId="5A76049E" w14:textId="77777777" w:rsidR="00364F35" w:rsidRDefault="00364F35" w:rsidP="001E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00C4" w14:textId="77777777" w:rsidR="001E00A1" w:rsidRDefault="001E0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93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24344" w14:textId="201A9AF6" w:rsidR="001E00A1" w:rsidRDefault="001E0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B197B" w14:textId="77777777" w:rsidR="001E00A1" w:rsidRDefault="001E0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D38A" w14:textId="77777777" w:rsidR="001E00A1" w:rsidRDefault="001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E5A5" w14:textId="77777777" w:rsidR="00364F35" w:rsidRDefault="00364F35" w:rsidP="001E00A1">
      <w:pPr>
        <w:spacing w:after="0" w:line="240" w:lineRule="auto"/>
      </w:pPr>
      <w:r>
        <w:separator/>
      </w:r>
    </w:p>
  </w:footnote>
  <w:footnote w:type="continuationSeparator" w:id="0">
    <w:p w14:paraId="418029F8" w14:textId="77777777" w:rsidR="00364F35" w:rsidRDefault="00364F35" w:rsidP="001E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A0AE" w14:textId="77777777" w:rsidR="001E00A1" w:rsidRDefault="001E0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6CE7" w14:textId="77777777" w:rsidR="001E00A1" w:rsidRDefault="001E0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E829" w14:textId="77777777" w:rsidR="001E00A1" w:rsidRDefault="001E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E4E"/>
    <w:multiLevelType w:val="hybridMultilevel"/>
    <w:tmpl w:val="18A2642A"/>
    <w:lvl w:ilvl="0" w:tplc="E15E70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8DC"/>
    <w:multiLevelType w:val="hybridMultilevel"/>
    <w:tmpl w:val="CF047D70"/>
    <w:lvl w:ilvl="0" w:tplc="D87C9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88A"/>
    <w:multiLevelType w:val="hybridMultilevel"/>
    <w:tmpl w:val="7AA6BD28"/>
    <w:lvl w:ilvl="0" w:tplc="7EF625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355F"/>
    <w:multiLevelType w:val="hybridMultilevel"/>
    <w:tmpl w:val="E9DE9DEA"/>
    <w:lvl w:ilvl="0" w:tplc="C804FC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70486">
    <w:abstractNumId w:val="0"/>
  </w:num>
  <w:num w:numId="2" w16cid:durableId="1657605923">
    <w:abstractNumId w:val="1"/>
  </w:num>
  <w:num w:numId="3" w16cid:durableId="769354029">
    <w:abstractNumId w:val="2"/>
  </w:num>
  <w:num w:numId="4" w16cid:durableId="7104547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0736694 Terence">
    <w15:presenceInfo w15:providerId="Windows Live" w15:userId="949bb54008431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B"/>
    <w:rsid w:val="00020C46"/>
    <w:rsid w:val="000236F9"/>
    <w:rsid w:val="00071C85"/>
    <w:rsid w:val="000761C9"/>
    <w:rsid w:val="00093B1F"/>
    <w:rsid w:val="000A2CA9"/>
    <w:rsid w:val="000A364B"/>
    <w:rsid w:val="000B221A"/>
    <w:rsid w:val="000E7506"/>
    <w:rsid w:val="000F3638"/>
    <w:rsid w:val="000F53FA"/>
    <w:rsid w:val="00120821"/>
    <w:rsid w:val="00132C9C"/>
    <w:rsid w:val="00141C36"/>
    <w:rsid w:val="00144913"/>
    <w:rsid w:val="0014778A"/>
    <w:rsid w:val="00150E4F"/>
    <w:rsid w:val="001843F4"/>
    <w:rsid w:val="00194007"/>
    <w:rsid w:val="001D522E"/>
    <w:rsid w:val="001E00A1"/>
    <w:rsid w:val="001E1BDF"/>
    <w:rsid w:val="00202E4A"/>
    <w:rsid w:val="00227CF2"/>
    <w:rsid w:val="00231DD6"/>
    <w:rsid w:val="002470D5"/>
    <w:rsid w:val="002509CD"/>
    <w:rsid w:val="00266112"/>
    <w:rsid w:val="002874CC"/>
    <w:rsid w:val="002B18BB"/>
    <w:rsid w:val="002D22AD"/>
    <w:rsid w:val="002E2971"/>
    <w:rsid w:val="003161D1"/>
    <w:rsid w:val="003271B8"/>
    <w:rsid w:val="00364A80"/>
    <w:rsid w:val="00364F35"/>
    <w:rsid w:val="00382E4D"/>
    <w:rsid w:val="00397C21"/>
    <w:rsid w:val="003F31E3"/>
    <w:rsid w:val="00400A75"/>
    <w:rsid w:val="004621A8"/>
    <w:rsid w:val="00462EAE"/>
    <w:rsid w:val="00477787"/>
    <w:rsid w:val="0048199B"/>
    <w:rsid w:val="00483128"/>
    <w:rsid w:val="004C10FA"/>
    <w:rsid w:val="004D2FE7"/>
    <w:rsid w:val="00500D7A"/>
    <w:rsid w:val="00511A23"/>
    <w:rsid w:val="005219F2"/>
    <w:rsid w:val="00563BA5"/>
    <w:rsid w:val="00596C92"/>
    <w:rsid w:val="005C6F81"/>
    <w:rsid w:val="005E0842"/>
    <w:rsid w:val="005E4E7C"/>
    <w:rsid w:val="005F018B"/>
    <w:rsid w:val="00627025"/>
    <w:rsid w:val="006665AB"/>
    <w:rsid w:val="006903FE"/>
    <w:rsid w:val="006D458D"/>
    <w:rsid w:val="006F2075"/>
    <w:rsid w:val="0070157C"/>
    <w:rsid w:val="00725CC1"/>
    <w:rsid w:val="0073298F"/>
    <w:rsid w:val="007448D0"/>
    <w:rsid w:val="00766D6E"/>
    <w:rsid w:val="00843CAA"/>
    <w:rsid w:val="00845F7D"/>
    <w:rsid w:val="00896873"/>
    <w:rsid w:val="008E6E67"/>
    <w:rsid w:val="008F3659"/>
    <w:rsid w:val="00914F5C"/>
    <w:rsid w:val="009829C1"/>
    <w:rsid w:val="00A204E5"/>
    <w:rsid w:val="00A33004"/>
    <w:rsid w:val="00A41386"/>
    <w:rsid w:val="00A51589"/>
    <w:rsid w:val="00A515F8"/>
    <w:rsid w:val="00A5277E"/>
    <w:rsid w:val="00A74BA7"/>
    <w:rsid w:val="00A7676F"/>
    <w:rsid w:val="00A8742F"/>
    <w:rsid w:val="00A93EF6"/>
    <w:rsid w:val="00AC42C8"/>
    <w:rsid w:val="00AD6A88"/>
    <w:rsid w:val="00AE2DFE"/>
    <w:rsid w:val="00B039A5"/>
    <w:rsid w:val="00B114A1"/>
    <w:rsid w:val="00B21FCD"/>
    <w:rsid w:val="00B54B58"/>
    <w:rsid w:val="00B61E96"/>
    <w:rsid w:val="00B7524B"/>
    <w:rsid w:val="00B76E8C"/>
    <w:rsid w:val="00C11FDD"/>
    <w:rsid w:val="00C65960"/>
    <w:rsid w:val="00C729BE"/>
    <w:rsid w:val="00CA42FD"/>
    <w:rsid w:val="00CC544B"/>
    <w:rsid w:val="00CF24E6"/>
    <w:rsid w:val="00D22825"/>
    <w:rsid w:val="00D233E0"/>
    <w:rsid w:val="00D23F8C"/>
    <w:rsid w:val="00D607AE"/>
    <w:rsid w:val="00DB0A64"/>
    <w:rsid w:val="00DB5683"/>
    <w:rsid w:val="00E02BFB"/>
    <w:rsid w:val="00E70CFA"/>
    <w:rsid w:val="00E90591"/>
    <w:rsid w:val="00EB1F7A"/>
    <w:rsid w:val="00EC57F4"/>
    <w:rsid w:val="00F10760"/>
    <w:rsid w:val="00F23B13"/>
    <w:rsid w:val="00F414A9"/>
    <w:rsid w:val="00F441DA"/>
    <w:rsid w:val="00F633DC"/>
    <w:rsid w:val="00F671DB"/>
    <w:rsid w:val="00FB2DD7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14DF"/>
  <w15:chartTrackingRefBased/>
  <w15:docId w15:val="{688A74C9-1BD0-4D37-9D5C-08DAF37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1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9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8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9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A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470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2470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7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19F2"/>
    <w:pPr>
      <w:tabs>
        <w:tab w:val="right" w:leader="dot" w:pos="935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D2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413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1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3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A1"/>
  </w:style>
  <w:style w:type="paragraph" w:styleId="Footer">
    <w:name w:val="footer"/>
    <w:basedOn w:val="Normal"/>
    <w:link w:val="Foot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3A47D8C8E412BB20674A9BD195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F70B-883D-4A72-97AB-8D09C1AAD7FA}"/>
      </w:docPartPr>
      <w:docPartBody>
        <w:p w:rsidR="00CD1296" w:rsidRDefault="00E92A4E" w:rsidP="00E92A4E">
          <w:pPr>
            <w:pStyle w:val="F4D3A47D8C8E412BB20674A9BD195B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2534A4074C4661B19F40B78CDDF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921C-90F0-48D5-A5DC-20E536BBFCFA}"/>
      </w:docPartPr>
      <w:docPartBody>
        <w:p w:rsidR="00CD1296" w:rsidRDefault="00E92A4E" w:rsidP="00E92A4E">
          <w:pPr>
            <w:pStyle w:val="D02534A4074C4661B19F40B78CDDF94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E"/>
    <w:rsid w:val="00226F0E"/>
    <w:rsid w:val="00232247"/>
    <w:rsid w:val="0028073B"/>
    <w:rsid w:val="00337B14"/>
    <w:rsid w:val="00346BC6"/>
    <w:rsid w:val="00374B53"/>
    <w:rsid w:val="006B1BC0"/>
    <w:rsid w:val="00947B25"/>
    <w:rsid w:val="009B087D"/>
    <w:rsid w:val="00CD1296"/>
    <w:rsid w:val="00D34904"/>
    <w:rsid w:val="00DB07AD"/>
    <w:rsid w:val="00DD4036"/>
    <w:rsid w:val="00E10CA6"/>
    <w:rsid w:val="00E92A4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3A47D8C8E412BB20674A9BD195B7F">
    <w:name w:val="F4D3A47D8C8E412BB20674A9BD195B7F"/>
    <w:rsid w:val="00E92A4E"/>
  </w:style>
  <w:style w:type="paragraph" w:customStyle="1" w:styleId="D02534A4074C4661B19F40B78CDDF945">
    <w:name w:val="D02534A4074C4661B19F40B78CDDF945"/>
    <w:rsid w:val="00E92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Bio16</b:Tag>
    <b:SourceType>InternetSite</b:SourceType>
    <b:Guid>{4D1934E3-C4B4-4681-A7F4-432CDACA9309}</b:Guid>
    <b:Author>
      <b:Author>
        <b:Corporate>Biometric Solutions</b:Corporate>
      </b:Author>
    </b:Author>
    <b:Title>Fingerprint Recognition</b:Title>
    <b:Year>2016</b:Year>
    <b:InternetSiteTitle>Biometric Solutions</b:InternetSiteTitle>
    <b:URL>https://www.biometric-solutions.com/fingerprint-recognition.html#top_ankor</b:URL>
    <b:RefOrder>1</b:RefOrder>
  </b:Source>
</b:Sources>
</file>

<file path=customXml/itemProps1.xml><?xml version="1.0" encoding="utf-8"?>
<ds:datastoreItem xmlns:ds="http://schemas.openxmlformats.org/officeDocument/2006/customXml" ds:itemID="{A37CB702-F15E-48BF-8B41-971F8264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A Proposal</dc:subject>
  <dc:creator>10736694 Terence</dc:creator>
  <cp:keywords/>
  <dc:description/>
  <cp:lastModifiedBy>10736694 Terence</cp:lastModifiedBy>
  <cp:revision>7</cp:revision>
  <cp:lastPrinted>2022-04-22T16:08:00Z</cp:lastPrinted>
  <dcterms:created xsi:type="dcterms:W3CDTF">2022-07-29T10:46:00Z</dcterms:created>
  <dcterms:modified xsi:type="dcterms:W3CDTF">2022-11-13T13:01:00Z</dcterms:modified>
</cp:coreProperties>
</file>