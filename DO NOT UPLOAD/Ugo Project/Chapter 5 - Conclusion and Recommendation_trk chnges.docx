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4048254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1A4BED" w14:textId="6A0ED587" w:rsidR="000251B3" w:rsidRDefault="000251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CCF8B2" wp14:editId="076DA6AD">
                <wp:extent cx="1417320" cy="750898"/>
                <wp:effectExtent l="0" t="0" r="0" b="0"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314305147"/>
            <w:placeholder>
              <w:docPart w:val="E8B26DD4D6AF4B1E859EE0B76EE1F6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DFC4DF" w14:textId="3EDECD03" w:rsidR="000251B3" w:rsidRDefault="000251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5191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-622378193"/>
            <w:placeholder>
              <w:docPart w:val="4C4DBDAB3CA94CB2B634B30D60EC2E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908FEE" w14:textId="56C9E5B7" w:rsidR="000251B3" w:rsidRDefault="000251B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>Chapter 5 – Conclusion and Recommendations</w:t>
              </w:r>
            </w:p>
          </w:sdtContent>
        </w:sdt>
        <w:p w14:paraId="49EE6D09" w14:textId="77777777" w:rsidR="000251B3" w:rsidRDefault="000251B3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5AD9C85C" w14:textId="77777777" w:rsidR="000251B3" w:rsidRDefault="000251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9FDE71" wp14:editId="5425533E">
                <wp:extent cx="758952" cy="478932"/>
                <wp:effectExtent l="0" t="0" r="3175" b="0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XSpec="center" w:tblpY="525"/>
            <w:tblW w:w="0" w:type="auto"/>
            <w:tblLook w:val="04A0" w:firstRow="1" w:lastRow="0" w:firstColumn="1" w:lastColumn="0" w:noHBand="0" w:noVBand="1"/>
          </w:tblPr>
          <w:tblGrid>
            <w:gridCol w:w="4494"/>
            <w:gridCol w:w="4494"/>
          </w:tblGrid>
          <w:tr w:rsidR="000251B3" w14:paraId="2A106E16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6FE8664F" w14:textId="77777777" w:rsidR="000251B3" w:rsidRDefault="000251B3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494" w:type="dxa"/>
              </w:tcPr>
              <w:p w14:paraId="41A9CC53" w14:textId="77777777" w:rsidR="000251B3" w:rsidRDefault="000251B3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0251B3" w14:paraId="6C026EE1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535C04FA" w14:textId="77777777" w:rsidR="000251B3" w:rsidRDefault="000251B3">
                <w:pPr>
                  <w:jc w:val="center"/>
                  <w:rPr>
                    <w:sz w:val="24"/>
                    <w:szCs w:val="24"/>
                  </w:rPr>
                </w:pPr>
              </w:p>
              <w:p w14:paraId="0C37D380" w14:textId="77777777" w:rsidR="000251B3" w:rsidRDefault="000251B3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  <w:p w14:paraId="54B97F75" w14:textId="77777777" w:rsidR="000251B3" w:rsidRPr="00A50883" w:rsidRDefault="000251B3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4494" w:type="dxa"/>
              </w:tcPr>
              <w:p w14:paraId="6B5BA0EA" w14:textId="77777777" w:rsidR="000251B3" w:rsidRDefault="000251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3539230D" w14:textId="77777777" w:rsidR="000251B3" w:rsidRDefault="000251B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0251B3" w14:paraId="78A47F40" w14:textId="77777777">
            <w:trPr>
              <w:trHeight w:val="1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3464A0AE" w14:textId="77777777" w:rsidR="000251B3" w:rsidRDefault="000251B3">
                <w:pPr>
                  <w:jc w:val="center"/>
                  <w:rPr>
                    <w:sz w:val="24"/>
                    <w:szCs w:val="24"/>
                  </w:rPr>
                </w:pPr>
              </w:p>
              <w:p w14:paraId="1374FF44" w14:textId="77777777" w:rsidR="000251B3" w:rsidRDefault="000251B3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0A719532" w14:textId="77777777" w:rsidR="000251B3" w:rsidRDefault="000251B3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</w:p>
              <w:p w14:paraId="42754933" w14:textId="77777777" w:rsidR="000251B3" w:rsidRDefault="000251B3"/>
            </w:tc>
            <w:tc>
              <w:tcPr>
                <w:tcW w:w="4494" w:type="dxa"/>
              </w:tcPr>
              <w:p w14:paraId="2885FF8C" w14:textId="77777777" w:rsidR="000251B3" w:rsidRDefault="000251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37A9656B" w14:textId="77777777" w:rsidR="000251B3" w:rsidRDefault="000251B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Abdul-Aziz Abubakar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Saddick</w:t>
                </w:r>
                <w:proofErr w:type="spellEnd"/>
              </w:p>
            </w:tc>
          </w:tr>
        </w:tbl>
        <w:p w14:paraId="3DC1B0F4" w14:textId="03075BB2" w:rsidR="000251B3" w:rsidRDefault="000251B3">
          <w:r>
            <w:br w:type="page"/>
          </w:r>
        </w:p>
      </w:sdtContent>
    </w:sdt>
    <w:p w14:paraId="22DF645F" w14:textId="4B7CCF65" w:rsidR="00363F2E" w:rsidRDefault="00F101C5" w:rsidP="00F101C5">
      <w:pPr>
        <w:pStyle w:val="Heading1"/>
      </w:pPr>
      <w:r>
        <w:lastRenderedPageBreak/>
        <w:t>Conclusion</w:t>
      </w:r>
    </w:p>
    <w:p w14:paraId="3DDDA693" w14:textId="77777777" w:rsidR="00EF7D2E" w:rsidRDefault="00DF769B" w:rsidP="00F101C5">
      <w:pPr>
        <w:rPr>
          <w:ins w:id="0" w:author="Crystal Andy" w:date="2022-12-19T16:29:00Z"/>
        </w:rPr>
      </w:pPr>
      <w:r>
        <w:t xml:space="preserve">The two algorithms, Scale Invariant Feature Transformation (SIFT) and Minutiae-based algorithm </w:t>
      </w:r>
      <w:ins w:id="1" w:author="Crystal Andy" w:date="2022-12-19T16:28:00Z">
        <w:r w:rsidR="00EF7D2E">
          <w:t xml:space="preserve">can be </w:t>
        </w:r>
      </w:ins>
      <w:del w:id="2" w:author="Crystal Andy" w:date="2022-12-19T16:29:00Z">
        <w:r w:rsidDel="00EF7D2E">
          <w:delText>were both</w:delText>
        </w:r>
      </w:del>
      <w:r>
        <w:t xml:space="preserve"> implemented using the Python Programming language. </w:t>
      </w:r>
    </w:p>
    <w:p w14:paraId="471F2738" w14:textId="77777777" w:rsidR="00EF7D2E" w:rsidRDefault="00DF769B" w:rsidP="00F101C5">
      <w:pPr>
        <w:rPr>
          <w:ins w:id="3" w:author="Crystal Andy" w:date="2022-12-19T16:30:00Z"/>
        </w:rPr>
      </w:pPr>
      <w:r>
        <w:t xml:space="preserve">Both algorithms </w:t>
      </w:r>
      <w:ins w:id="4" w:author="Crystal Andy" w:date="2022-12-19T16:29:00Z">
        <w:r w:rsidR="00EF7D2E">
          <w:t xml:space="preserve">are </w:t>
        </w:r>
      </w:ins>
      <w:del w:id="5" w:author="Crystal Andy" w:date="2022-12-19T16:29:00Z">
        <w:r w:rsidDel="00EF7D2E">
          <w:delText xml:space="preserve">were </w:delText>
        </w:r>
      </w:del>
      <w:r>
        <w:t xml:space="preserve">able to extract unique features on </w:t>
      </w:r>
      <w:del w:id="6" w:author="Crystal Andy" w:date="2022-12-19T16:29:00Z">
        <w:r w:rsidDel="00EF7D2E">
          <w:delText xml:space="preserve">the </w:delText>
        </w:r>
      </w:del>
      <w:r>
        <w:t>sample data</w:t>
      </w:r>
      <w:del w:id="7" w:author="Crystal Andy" w:date="2022-12-19T16:29:00Z">
        <w:r w:rsidDel="00EF7D2E">
          <w:delText xml:space="preserve"> that was provided</w:delText>
        </w:r>
      </w:del>
      <w:r>
        <w:t xml:space="preserve">. These unique features </w:t>
      </w:r>
      <w:ins w:id="8" w:author="Crystal Andy" w:date="2022-12-19T16:29:00Z">
        <w:r w:rsidR="00EF7D2E">
          <w:t xml:space="preserve">can be </w:t>
        </w:r>
      </w:ins>
      <w:del w:id="9" w:author="Crystal Andy" w:date="2022-12-19T16:29:00Z">
        <w:r w:rsidDel="00EF7D2E">
          <w:delText xml:space="preserve">were </w:delText>
        </w:r>
      </w:del>
      <w:r>
        <w:t xml:space="preserve">used to match one fingerprint to another. </w:t>
      </w:r>
    </w:p>
    <w:p w14:paraId="6A1830A0" w14:textId="7FF95AB6" w:rsidR="00244849" w:rsidRDefault="00DF769B" w:rsidP="00F101C5">
      <w:pPr>
        <w:rPr>
          <w:ins w:id="10" w:author="Crystal Andy" w:date="2022-12-19T16:24:00Z"/>
        </w:rPr>
      </w:pPr>
      <w:r>
        <w:t>Th</w:t>
      </w:r>
      <w:ins w:id="11" w:author="Crystal Andy" w:date="2022-12-19T16:37:00Z">
        <w:r w:rsidR="00994C32">
          <w:t>e</w:t>
        </w:r>
      </w:ins>
      <w:del w:id="12" w:author="Crystal Andy" w:date="2022-12-19T16:37:00Z">
        <w:r w:rsidDel="00994C32">
          <w:delText>is</w:delText>
        </w:r>
      </w:del>
      <w:r>
        <w:t xml:space="preserve"> process</w:t>
      </w:r>
      <w:ins w:id="13" w:author="Crystal Andy" w:date="2022-12-19T16:37:00Z">
        <w:r w:rsidR="00994C32">
          <w:t>es</w:t>
        </w:r>
      </w:ins>
      <w:r>
        <w:t xml:space="preserve"> </w:t>
      </w:r>
      <w:ins w:id="14" w:author="Crystal Andy" w:date="2022-12-19T16:30:00Z">
        <w:r w:rsidR="00EF7D2E">
          <w:t xml:space="preserve">can be </w:t>
        </w:r>
      </w:ins>
      <w:del w:id="15" w:author="Crystal Andy" w:date="2022-12-19T16:30:00Z">
        <w:r w:rsidDel="00EF7D2E">
          <w:delText xml:space="preserve">was </w:delText>
        </w:r>
      </w:del>
      <w:r>
        <w:t xml:space="preserve">visualized in a Graphical User Interface using the </w:t>
      </w:r>
      <w:proofErr w:type="spellStart"/>
      <w:r>
        <w:t>PyQt5</w:t>
      </w:r>
      <w:proofErr w:type="spellEnd"/>
      <w:r>
        <w:t xml:space="preserve"> library</w:t>
      </w:r>
      <w:ins w:id="16" w:author="Crystal Andy" w:date="2022-12-19T16:30:00Z">
        <w:r w:rsidR="00EF7D2E">
          <w:t xml:space="preserve"> and </w:t>
        </w:r>
      </w:ins>
      <w:del w:id="17" w:author="Crystal Andy" w:date="2022-12-19T16:30:00Z">
        <w:r w:rsidDel="00EF7D2E">
          <w:delText>. T</w:delText>
        </w:r>
      </w:del>
      <w:ins w:id="18" w:author="Crystal Andy" w:date="2022-12-19T16:30:00Z">
        <w:r w:rsidR="00EF7D2E">
          <w:t>t</w:t>
        </w:r>
      </w:ins>
      <w:r>
        <w:t xml:space="preserve">heir performance including runtime </w:t>
      </w:r>
      <w:del w:id="19" w:author="Crystal Andy" w:date="2022-12-19T16:30:00Z">
        <w:r w:rsidDel="00EF7D2E">
          <w:delText xml:space="preserve">was </w:delText>
        </w:r>
      </w:del>
      <w:r>
        <w:t xml:space="preserve">collected. </w:t>
      </w:r>
    </w:p>
    <w:p w14:paraId="6AC63F01" w14:textId="353A561C" w:rsidR="00244849" w:rsidRDefault="00DF769B" w:rsidP="00EF7D2E">
      <w:pPr>
        <w:rPr>
          <w:ins w:id="20" w:author="Crystal Andy" w:date="2022-12-19T16:25:00Z"/>
        </w:rPr>
        <w:pPrChange w:id="21" w:author="Crystal Andy" w:date="2022-12-19T16:31:00Z">
          <w:pPr>
            <w:pStyle w:val="ListParagraph"/>
            <w:numPr>
              <w:numId w:val="2"/>
            </w:numPr>
            <w:ind w:hanging="360"/>
          </w:pPr>
        </w:pPrChange>
      </w:pPr>
      <w:del w:id="22" w:author="Crystal Andy" w:date="2022-12-19T16:30:00Z">
        <w:r w:rsidDel="00EF7D2E">
          <w:delText>All data was analyzed and “conclusions?” were drawn from the results</w:delText>
        </w:r>
      </w:del>
      <w:del w:id="23" w:author="Crystal Andy" w:date="2022-12-19T16:31:00Z">
        <w:r w:rsidDel="00EF7D2E">
          <w:delText>.</w:delText>
        </w:r>
      </w:del>
      <w:ins w:id="24" w:author="Crystal Andy" w:date="2022-12-19T16:25:00Z">
        <w:r w:rsidR="00244849">
          <w:t>Scale Invariant Feature Transformation (SIFT) is more likely to accurately identify subjects with (some sort of distortion on their fingerprints) such as cuts, dust or skin-oil on the fingerprint or on the scanner. Minutiae is less likely to identify subjects with distortions or aberrations on their fingerprints.</w:t>
        </w:r>
      </w:ins>
    </w:p>
    <w:p w14:paraId="526BF303" w14:textId="37BF325A" w:rsidR="00244849" w:rsidRDefault="00244849" w:rsidP="00EF7D2E">
      <w:pPr>
        <w:rPr>
          <w:ins w:id="25" w:author="Crystal Andy" w:date="2022-12-19T16:25:00Z"/>
        </w:rPr>
        <w:pPrChange w:id="26" w:author="Crystal Andy" w:date="2022-12-19T16:31:00Z">
          <w:pPr>
            <w:pStyle w:val="ListParagraph"/>
            <w:numPr>
              <w:numId w:val="2"/>
            </w:numPr>
            <w:ind w:hanging="360"/>
          </w:pPr>
        </w:pPrChange>
      </w:pPr>
      <w:ins w:id="27" w:author="Crystal Andy" w:date="2022-12-19T16:25:00Z">
        <w:r>
          <w:t xml:space="preserve">Minutiae based algorithm will run faster on larger datasets as compared to SIFT, however its accuracy </w:t>
        </w:r>
      </w:ins>
      <w:ins w:id="28" w:author="Crystal Andy" w:date="2022-12-19T19:41:00Z">
        <w:r w:rsidR="00266089">
          <w:t>is reduced</w:t>
        </w:r>
      </w:ins>
      <w:ins w:id="29" w:author="Crystal Andy" w:date="2022-12-19T19:39:00Z">
        <w:r w:rsidR="00266089">
          <w:t>.</w:t>
        </w:r>
      </w:ins>
    </w:p>
    <w:p w14:paraId="1D919095" w14:textId="1256986D" w:rsidR="00244849" w:rsidRDefault="00244849" w:rsidP="00244849">
      <w:pPr>
        <w:rPr>
          <w:ins w:id="30" w:author="Crystal Andy" w:date="2022-12-19T16:24:00Z"/>
        </w:rPr>
      </w:pPr>
      <w:ins w:id="31" w:author="Crystal Andy" w:date="2022-12-19T16:25:00Z">
        <w:r>
          <w:t>Both algorithms have good performance, running under 3 milli seconds on a database containing 500,000 sample fingerprint images.</w:t>
        </w:r>
      </w:ins>
    </w:p>
    <w:p w14:paraId="4A0E0021" w14:textId="77777777" w:rsidR="00244849" w:rsidRDefault="00244849" w:rsidP="00F101C5"/>
    <w:p w14:paraId="150E4012" w14:textId="1926B5A9" w:rsidR="00DF769B" w:rsidRDefault="00DF769B" w:rsidP="00DF769B">
      <w:pPr>
        <w:pStyle w:val="Heading1"/>
      </w:pPr>
      <w:r>
        <w:t>Recommendations and Future Work</w:t>
      </w:r>
    </w:p>
    <w:p w14:paraId="0AF243F2" w14:textId="0ECD1CD9" w:rsidR="00DF769B" w:rsidRDefault="00DF769B" w:rsidP="00DF769B">
      <w:pPr>
        <w:pStyle w:val="ListParagraph"/>
        <w:numPr>
          <w:ilvl w:val="0"/>
          <w:numId w:val="1"/>
        </w:numPr>
      </w:pPr>
      <w:r>
        <w:t>Both algorithms should be reimplemented in the latest version of python</w:t>
      </w:r>
      <w:r w:rsidR="008B5C37">
        <w:t xml:space="preserve"> and the accompanying libraries</w:t>
      </w:r>
      <w:r>
        <w:t xml:space="preserve"> as </w:t>
      </w:r>
      <w:r w:rsidR="008B5C37">
        <w:t>they</w:t>
      </w:r>
      <w:r>
        <w:t xml:space="preserve"> </w:t>
      </w:r>
      <w:ins w:id="32" w:author="Crystal Andy" w:date="2022-12-19T16:32:00Z">
        <w:r w:rsidR="00EF7D2E">
          <w:t xml:space="preserve">can </w:t>
        </w:r>
      </w:ins>
      <w:r>
        <w:t>offer significant improvement to runtime</w:t>
      </w:r>
    </w:p>
    <w:p w14:paraId="707E9ACA" w14:textId="3989788E" w:rsidR="00DF769B" w:rsidRDefault="00EF7D2E" w:rsidP="00DF769B">
      <w:pPr>
        <w:pStyle w:val="ListParagraph"/>
        <w:numPr>
          <w:ilvl w:val="0"/>
          <w:numId w:val="1"/>
        </w:numPr>
        <w:rPr>
          <w:ins w:id="33" w:author="Crystal Andy" w:date="2022-12-19T16:33:00Z"/>
        </w:rPr>
      </w:pPr>
      <w:ins w:id="34" w:author="Crystal Andy" w:date="2022-12-19T16:32:00Z">
        <w:r>
          <w:t xml:space="preserve">Larger data sets </w:t>
        </w:r>
      </w:ins>
      <w:ins w:id="35" w:author="Crystal Andy" w:date="2022-12-19T16:33:00Z">
        <w:r>
          <w:t>should</w:t>
        </w:r>
      </w:ins>
      <w:ins w:id="36" w:author="Crystal Andy" w:date="2022-12-19T16:32:00Z">
        <w:r>
          <w:t xml:space="preserve"> be used to validate the effici</w:t>
        </w:r>
      </w:ins>
      <w:ins w:id="37" w:author="Crystal Andy" w:date="2022-12-19T16:33:00Z">
        <w:r>
          <w:t>ency of each algorithm as the size of a dataset increases</w:t>
        </w:r>
      </w:ins>
    </w:p>
    <w:p w14:paraId="69E2C410" w14:textId="6082A7AB" w:rsidR="00EF7D2E" w:rsidRPr="00DF769B" w:rsidRDefault="00EF7D2E" w:rsidP="00DF769B">
      <w:pPr>
        <w:pStyle w:val="ListParagraph"/>
        <w:numPr>
          <w:ilvl w:val="0"/>
          <w:numId w:val="1"/>
        </w:numPr>
      </w:pPr>
      <w:ins w:id="38" w:author="Crystal Andy" w:date="2022-12-19T16:36:00Z">
        <w:r>
          <w:t xml:space="preserve">The criteria for the match scores should be varied to investigate/confirm the efficiency </w:t>
        </w:r>
      </w:ins>
      <w:ins w:id="39" w:author="Crystal Andy" w:date="2022-12-19T16:37:00Z">
        <w:r>
          <w:t>of the algorithms</w:t>
        </w:r>
      </w:ins>
    </w:p>
    <w:sectPr w:rsidR="00EF7D2E" w:rsidRPr="00DF769B" w:rsidSect="000251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1AF"/>
    <w:multiLevelType w:val="hybridMultilevel"/>
    <w:tmpl w:val="1ACA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7EB0"/>
    <w:multiLevelType w:val="hybridMultilevel"/>
    <w:tmpl w:val="790084F4"/>
    <w:lvl w:ilvl="0" w:tplc="B8D69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80440">
    <w:abstractNumId w:val="0"/>
  </w:num>
  <w:num w:numId="2" w16cid:durableId="10312232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ystal Andy">
    <w15:presenceInfo w15:providerId="Windows Live" w15:userId="da41457c21ef9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B3"/>
    <w:rsid w:val="000251B3"/>
    <w:rsid w:val="00244849"/>
    <w:rsid w:val="00266089"/>
    <w:rsid w:val="00363F2E"/>
    <w:rsid w:val="008B5C37"/>
    <w:rsid w:val="00994C32"/>
    <w:rsid w:val="00DF769B"/>
    <w:rsid w:val="00EF7D2E"/>
    <w:rsid w:val="00F1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EB0F"/>
  <w15:chartTrackingRefBased/>
  <w15:docId w15:val="{11A6AEBC-F1E2-4B4B-922F-37EEB88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51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51B3"/>
    <w:rPr>
      <w:rFonts w:eastAsiaTheme="minorEastAsia"/>
    </w:rPr>
  </w:style>
  <w:style w:type="table" w:styleId="ListTable1Light-Accent1">
    <w:name w:val="List Table 1 Light Accent 1"/>
    <w:basedOn w:val="TableNormal"/>
    <w:uiPriority w:val="46"/>
    <w:rsid w:val="00025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69B"/>
    <w:pPr>
      <w:ind w:left="720"/>
      <w:contextualSpacing/>
    </w:pPr>
  </w:style>
  <w:style w:type="paragraph" w:styleId="Revision">
    <w:name w:val="Revision"/>
    <w:hidden/>
    <w:uiPriority w:val="99"/>
    <w:semiHidden/>
    <w:rsid w:val="00244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B26DD4D6AF4B1E859EE0B76EE1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C4C84-8C5E-4BDB-870B-EC6C1BC1B230}"/>
      </w:docPartPr>
      <w:docPartBody>
        <w:p w:rsidR="000B6DA2" w:rsidRDefault="001E12A2" w:rsidP="001E12A2">
          <w:pPr>
            <w:pStyle w:val="E8B26DD4D6AF4B1E859EE0B76EE1F6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4DBDAB3CA94CB2B634B30D60EC2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D0622-C0B9-4261-9FD0-544E62FF1C90}"/>
      </w:docPartPr>
      <w:docPartBody>
        <w:p w:rsidR="000B6DA2" w:rsidRDefault="001E12A2" w:rsidP="001E12A2">
          <w:pPr>
            <w:pStyle w:val="4C4DBDAB3CA94CB2B634B30D60EC2E5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A2"/>
    <w:rsid w:val="000B6DA2"/>
    <w:rsid w:val="001E12A2"/>
    <w:rsid w:val="006142A7"/>
    <w:rsid w:val="007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26DD4D6AF4B1E859EE0B76EE1F6F3">
    <w:name w:val="E8B26DD4D6AF4B1E859EE0B76EE1F6F3"/>
    <w:rsid w:val="001E12A2"/>
  </w:style>
  <w:style w:type="paragraph" w:customStyle="1" w:styleId="4C4DBDAB3CA94CB2B634B30D60EC2E52">
    <w:name w:val="4C4DBDAB3CA94CB2B634B30D60EC2E52"/>
    <w:rsid w:val="001E1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Chapter 5 – Conclusion and Recommendations</dc:subject>
  <dc:creator>10736694 Terence</dc:creator>
  <cp:keywords/>
  <dc:description/>
  <cp:lastModifiedBy>Crystal Andy</cp:lastModifiedBy>
  <cp:revision>4</cp:revision>
  <dcterms:created xsi:type="dcterms:W3CDTF">2022-12-19T16:28:00Z</dcterms:created>
  <dcterms:modified xsi:type="dcterms:W3CDTF">2022-12-19T19:41:00Z</dcterms:modified>
</cp:coreProperties>
</file>