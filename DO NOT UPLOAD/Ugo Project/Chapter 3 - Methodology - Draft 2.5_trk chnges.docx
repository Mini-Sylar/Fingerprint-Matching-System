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1195072247"/>
        <w:docPartObj>
          <w:docPartGallery w:val="Cover Pages"/>
          <w:docPartUnique/>
        </w:docPartObj>
      </w:sdtPr>
      <w:sdtEndPr>
        <w:rPr>
          <w:color w:val="auto"/>
        </w:rPr>
      </w:sdtEndPr>
      <w:sdtContent>
        <w:p w14:paraId="13966CCA" w14:textId="73FA1774" w:rsidR="00AA0DC4" w:rsidRDefault="00AA0DC4">
          <w:pPr>
            <w:pStyle w:val="NoSpacing"/>
            <w:spacing w:before="1540" w:after="240"/>
            <w:jc w:val="center"/>
            <w:rPr>
              <w:color w:val="4472C4" w:themeColor="accent1"/>
            </w:rPr>
          </w:pPr>
          <w:r>
            <w:rPr>
              <w:noProof/>
              <w:color w:val="4472C4" w:themeColor="accent1"/>
            </w:rPr>
            <w:drawing>
              <wp:inline distT="0" distB="0" distL="0" distR="0" wp14:anchorId="0C13802A" wp14:editId="632890CA">
                <wp:extent cx="1417320" cy="750898"/>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a:extLst>
                            <a:ext uri="{C183D7F6-B498-43B3-948B-1728B52AA6E4}">
                              <adec:decorative xmlns:adec="http://schemas.microsoft.com/office/drawing/2017/decorative" val="1"/>
                            </a:ext>
                          </a:extLst>
                        </pic:cNvPr>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314305147"/>
            <w:placeholder>
              <w:docPart w:val="89495ED516EC4FACA9D58F0AD2645688"/>
            </w:placeholder>
            <w:dataBinding w:prefixMappings="xmlns:ns0='http://purl.org/dc/elements/1.1/' xmlns:ns1='http://schemas.openxmlformats.org/package/2006/metadata/core-properties' " w:xpath="/ns1:coreProperties[1]/ns0:title[1]" w:storeItemID="{6C3C8BC8-F283-45AE-878A-BAB7291924A1}"/>
            <w:text/>
          </w:sdtPr>
          <w:sdtContent>
            <w:p w14:paraId="0CD83323" w14:textId="01C4D19A" w:rsidR="00AA0DC4" w:rsidRDefault="002D0DB6">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 COMPARATIVE STUDY OF FINGERPRINT MATCHING TECHNIQUES</w:t>
              </w:r>
            </w:p>
          </w:sdtContent>
        </w:sdt>
        <w:sdt>
          <w:sdtPr>
            <w:rPr>
              <w:color w:val="4472C4" w:themeColor="accent1"/>
              <w:sz w:val="56"/>
              <w:szCs w:val="56"/>
            </w:rPr>
            <w:alias w:val="Subtitle"/>
            <w:tag w:val=""/>
            <w:id w:val="-622378193"/>
            <w:placeholder>
              <w:docPart w:val="E421F3EBAAD3434FA60DE29914967BFD"/>
            </w:placeholder>
            <w:dataBinding w:prefixMappings="xmlns:ns0='http://purl.org/dc/elements/1.1/' xmlns:ns1='http://schemas.openxmlformats.org/package/2006/metadata/core-properties' " w:xpath="/ns1:coreProperties[1]/ns0:subject[1]" w:storeItemID="{6C3C8BC8-F283-45AE-878A-BAB7291924A1}"/>
            <w:text/>
          </w:sdtPr>
          <w:sdtContent>
            <w:p w14:paraId="5D2E9091" w14:textId="65C2E743" w:rsidR="00AA0DC4" w:rsidRDefault="002D0DB6">
              <w:pPr>
                <w:pStyle w:val="NoSpacing"/>
                <w:jc w:val="center"/>
                <w:rPr>
                  <w:color w:val="4472C4" w:themeColor="accent1"/>
                  <w:sz w:val="28"/>
                  <w:szCs w:val="28"/>
                </w:rPr>
              </w:pPr>
              <w:r>
                <w:rPr>
                  <w:color w:val="4472C4" w:themeColor="accent1"/>
                  <w:sz w:val="56"/>
                  <w:szCs w:val="56"/>
                </w:rPr>
                <w:t>CHAPTER 3 - Methodology</w:t>
              </w:r>
            </w:p>
          </w:sdtContent>
        </w:sdt>
        <w:p w14:paraId="5E6CF61F" w14:textId="77777777" w:rsidR="00AA0DC4" w:rsidRDefault="00AA0DC4">
          <w:pPr>
            <w:pStyle w:val="NoSpacing"/>
            <w:tabs>
              <w:tab w:val="center" w:pos="4680"/>
              <w:tab w:val="left" w:pos="5385"/>
            </w:tabs>
            <w:rPr>
              <w:color w:val="4472C4" w:themeColor="accent1"/>
              <w:sz w:val="28"/>
              <w:szCs w:val="28"/>
            </w:rPr>
          </w:pPr>
          <w:r>
            <w:rPr>
              <w:color w:val="4472C4" w:themeColor="accent1"/>
              <w:sz w:val="28"/>
              <w:szCs w:val="28"/>
            </w:rPr>
            <w:tab/>
          </w:r>
        </w:p>
        <w:p w14:paraId="152AEF3C" w14:textId="77777777" w:rsidR="00AA0DC4" w:rsidRDefault="00AA0DC4">
          <w:pPr>
            <w:pStyle w:val="NoSpacing"/>
            <w:spacing w:before="480"/>
            <w:jc w:val="center"/>
            <w:rPr>
              <w:color w:val="4472C4" w:themeColor="accent1"/>
            </w:rPr>
          </w:pPr>
          <w:r>
            <w:rPr>
              <w:noProof/>
              <w:color w:val="4472C4" w:themeColor="accent1"/>
            </w:rPr>
            <w:drawing>
              <wp:inline distT="0" distB="0" distL="0" distR="0" wp14:anchorId="264784CE" wp14:editId="20BE8A23">
                <wp:extent cx="758952" cy="478932"/>
                <wp:effectExtent l="0" t="0" r="3175" b="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a:extLst>
                            <a:ext uri="{C183D7F6-B498-43B3-948B-1728B52AA6E4}">
                              <adec:decorative xmlns:adec="http://schemas.microsoft.com/office/drawing/2017/decorative" val="1"/>
                            </a:ext>
                          </a:extLst>
                        </pic:cNvPr>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tbl>
          <w:tblPr>
            <w:tblStyle w:val="ListTable1Light-Accent1"/>
            <w:tblpPr w:leftFromText="180" w:rightFromText="180" w:vertAnchor="text" w:horzAnchor="margin" w:tblpXSpec="center" w:tblpY="525"/>
            <w:tblW w:w="0" w:type="auto"/>
            <w:tblLook w:val="04A0" w:firstRow="1" w:lastRow="0" w:firstColumn="1" w:lastColumn="0" w:noHBand="0" w:noVBand="1"/>
          </w:tblPr>
          <w:tblGrid>
            <w:gridCol w:w="4494"/>
            <w:gridCol w:w="4494"/>
          </w:tblGrid>
          <w:tr w:rsidR="00AA0DC4" w14:paraId="4F51AE2D" w14:textId="77777777">
            <w:trPr>
              <w:cnfStyle w:val="100000000000" w:firstRow="1" w:lastRow="0" w:firstColumn="0" w:lastColumn="0" w:oddVBand="0" w:evenVBand="0" w:oddHBand="0"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4494" w:type="dxa"/>
              </w:tcPr>
              <w:p w14:paraId="2B28A0D2" w14:textId="77777777" w:rsidR="00AA0DC4" w:rsidRDefault="00AA0DC4">
                <w:pPr>
                  <w:jc w:val="center"/>
                </w:pPr>
                <w:r w:rsidRPr="00CF24E6">
                  <w:rPr>
                    <w:sz w:val="24"/>
                    <w:szCs w:val="24"/>
                  </w:rPr>
                  <w:t>ID</w:t>
                </w:r>
              </w:p>
            </w:tc>
            <w:tc>
              <w:tcPr>
                <w:tcW w:w="4494" w:type="dxa"/>
              </w:tcPr>
              <w:p w14:paraId="50AE71D4" w14:textId="77777777" w:rsidR="00AA0DC4" w:rsidRDefault="00AA0DC4">
                <w:pPr>
                  <w:jc w:val="center"/>
                  <w:cnfStyle w:val="100000000000" w:firstRow="1" w:lastRow="0" w:firstColumn="0" w:lastColumn="0" w:oddVBand="0" w:evenVBand="0" w:oddHBand="0" w:evenHBand="0" w:firstRowFirstColumn="0" w:firstRowLastColumn="0" w:lastRowFirstColumn="0" w:lastRowLastColumn="0"/>
                </w:pPr>
                <w:r w:rsidRPr="00CF24E6">
                  <w:rPr>
                    <w:sz w:val="24"/>
                    <w:szCs w:val="24"/>
                  </w:rPr>
                  <w:t>FULL NAME</w:t>
                </w:r>
              </w:p>
            </w:tc>
          </w:tr>
          <w:tr w:rsidR="00AA0DC4" w14:paraId="7AB91108" w14:textId="77777777">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4494" w:type="dxa"/>
              </w:tcPr>
              <w:p w14:paraId="0B93DE3A" w14:textId="77777777" w:rsidR="00AA0DC4" w:rsidRDefault="00AA0DC4">
                <w:pPr>
                  <w:jc w:val="center"/>
                  <w:rPr>
                    <w:sz w:val="24"/>
                    <w:szCs w:val="24"/>
                  </w:rPr>
                </w:pPr>
              </w:p>
              <w:p w14:paraId="42C0FD6F" w14:textId="77777777" w:rsidR="00AA0DC4" w:rsidRDefault="00AA0DC4">
                <w:pPr>
                  <w:jc w:val="center"/>
                  <w:rPr>
                    <w:b w:val="0"/>
                    <w:bCs w:val="0"/>
                    <w:sz w:val="24"/>
                    <w:szCs w:val="24"/>
                  </w:rPr>
                </w:pPr>
                <w:r w:rsidRPr="00CF24E6">
                  <w:rPr>
                    <w:sz w:val="24"/>
                    <w:szCs w:val="24"/>
                  </w:rPr>
                  <w:t>10736694</w:t>
                </w:r>
              </w:p>
              <w:p w14:paraId="00C7652B" w14:textId="77777777" w:rsidR="00AA0DC4" w:rsidRPr="00A50883" w:rsidRDefault="00AA0DC4">
                <w:pPr>
                  <w:jc w:val="center"/>
                  <w:rPr>
                    <w:sz w:val="24"/>
                    <w:szCs w:val="24"/>
                  </w:rPr>
                </w:pPr>
              </w:p>
            </w:tc>
            <w:tc>
              <w:tcPr>
                <w:tcW w:w="4494" w:type="dxa"/>
              </w:tcPr>
              <w:p w14:paraId="7C80CDED"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rPr>
                    <w:sz w:val="24"/>
                    <w:szCs w:val="24"/>
                  </w:rPr>
                </w:pPr>
              </w:p>
              <w:p w14:paraId="7468FCD9" w14:textId="77777777" w:rsidR="00AA0DC4" w:rsidRDefault="00AA0DC4">
                <w:pPr>
                  <w:jc w:val="center"/>
                  <w:cnfStyle w:val="000000100000" w:firstRow="0" w:lastRow="0" w:firstColumn="0" w:lastColumn="0" w:oddVBand="0" w:evenVBand="0" w:oddHBand="1" w:evenHBand="0" w:firstRowFirstColumn="0" w:firstRowLastColumn="0" w:lastRowFirstColumn="0" w:lastRowLastColumn="0"/>
                </w:pPr>
                <w:r w:rsidRPr="00CF24E6">
                  <w:rPr>
                    <w:sz w:val="24"/>
                    <w:szCs w:val="24"/>
                  </w:rPr>
                  <w:t>Terence Ugo Nacciarone Quashie</w:t>
                </w:r>
              </w:p>
            </w:tc>
          </w:tr>
          <w:tr w:rsidR="00AA0DC4" w14:paraId="405B5D35" w14:textId="77777777">
            <w:trPr>
              <w:trHeight w:val="133"/>
            </w:trPr>
            <w:tc>
              <w:tcPr>
                <w:cnfStyle w:val="001000000000" w:firstRow="0" w:lastRow="0" w:firstColumn="1" w:lastColumn="0" w:oddVBand="0" w:evenVBand="0" w:oddHBand="0" w:evenHBand="0" w:firstRowFirstColumn="0" w:firstRowLastColumn="0" w:lastRowFirstColumn="0" w:lastRowLastColumn="0"/>
                <w:tcW w:w="4494" w:type="dxa"/>
              </w:tcPr>
              <w:p w14:paraId="28CF5805" w14:textId="77777777" w:rsidR="00AA0DC4" w:rsidRDefault="00AA0DC4">
                <w:pPr>
                  <w:jc w:val="center"/>
                  <w:rPr>
                    <w:sz w:val="24"/>
                    <w:szCs w:val="24"/>
                  </w:rPr>
                </w:pPr>
              </w:p>
              <w:p w14:paraId="357071E3" w14:textId="77777777" w:rsidR="00AA0DC4" w:rsidRDefault="00AA0DC4">
                <w:pPr>
                  <w:jc w:val="center"/>
                  <w:rPr>
                    <w:b w:val="0"/>
                    <w:bCs w:val="0"/>
                    <w:sz w:val="24"/>
                    <w:szCs w:val="24"/>
                  </w:rPr>
                </w:pPr>
                <w:r w:rsidRPr="00CF24E6">
                  <w:rPr>
                    <w:sz w:val="24"/>
                    <w:szCs w:val="24"/>
                  </w:rPr>
                  <w:t>10729461</w:t>
                </w:r>
              </w:p>
              <w:p w14:paraId="35CDE28A" w14:textId="77777777" w:rsidR="00AA0DC4" w:rsidRDefault="00AA0DC4">
                <w:pPr>
                  <w:jc w:val="center"/>
                  <w:rPr>
                    <w:b w:val="0"/>
                    <w:bCs w:val="0"/>
                    <w:sz w:val="24"/>
                    <w:szCs w:val="24"/>
                  </w:rPr>
                </w:pPr>
              </w:p>
              <w:p w14:paraId="36789024" w14:textId="77777777" w:rsidR="00AA0DC4" w:rsidRDefault="00AA0DC4"/>
            </w:tc>
            <w:tc>
              <w:tcPr>
                <w:tcW w:w="4494" w:type="dxa"/>
              </w:tcPr>
              <w:p w14:paraId="4A3E7DE8"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rPr>
                    <w:sz w:val="24"/>
                    <w:szCs w:val="24"/>
                  </w:rPr>
                </w:pPr>
              </w:p>
              <w:p w14:paraId="5A711C66" w14:textId="77777777" w:rsidR="00AA0DC4" w:rsidRDefault="00AA0DC4">
                <w:pPr>
                  <w:jc w:val="center"/>
                  <w:cnfStyle w:val="000000000000" w:firstRow="0" w:lastRow="0" w:firstColumn="0" w:lastColumn="0" w:oddVBand="0" w:evenVBand="0" w:oddHBand="0" w:evenHBand="0" w:firstRowFirstColumn="0" w:firstRowLastColumn="0" w:lastRowFirstColumn="0" w:lastRowLastColumn="0"/>
                </w:pPr>
                <w:r w:rsidRPr="00CF24E6">
                  <w:rPr>
                    <w:sz w:val="24"/>
                    <w:szCs w:val="24"/>
                  </w:rPr>
                  <w:t xml:space="preserve">Abdul-Aziz Abubakar </w:t>
                </w:r>
                <w:proofErr w:type="spellStart"/>
                <w:r w:rsidRPr="00CF24E6">
                  <w:rPr>
                    <w:sz w:val="24"/>
                    <w:szCs w:val="24"/>
                  </w:rPr>
                  <w:t>Saddick</w:t>
                </w:r>
                <w:proofErr w:type="spellEnd"/>
              </w:p>
            </w:tc>
          </w:tr>
        </w:tbl>
        <w:p w14:paraId="472015EE" w14:textId="159799F5" w:rsidR="00AA0DC4" w:rsidRDefault="00AA0DC4">
          <w:r>
            <w:br w:type="page"/>
          </w:r>
        </w:p>
      </w:sdtContent>
    </w:sdt>
    <w:sdt>
      <w:sdtPr>
        <w:rPr>
          <w:rFonts w:asciiTheme="minorHAnsi" w:eastAsiaTheme="minorHAnsi" w:hAnsiTheme="minorHAnsi" w:cstheme="minorBidi"/>
          <w:color w:val="auto"/>
          <w:sz w:val="22"/>
          <w:szCs w:val="22"/>
        </w:rPr>
        <w:id w:val="-923028399"/>
        <w:docPartObj>
          <w:docPartGallery w:val="Table of Contents"/>
          <w:docPartUnique/>
        </w:docPartObj>
      </w:sdtPr>
      <w:sdtEndPr>
        <w:rPr>
          <w:b/>
          <w:bCs/>
          <w:noProof/>
        </w:rPr>
      </w:sdtEndPr>
      <w:sdtContent>
        <w:p w14:paraId="35FE97B8" w14:textId="6C7BCD42" w:rsidR="00AA0DC4" w:rsidRDefault="00AA0DC4">
          <w:pPr>
            <w:pStyle w:val="TOCHeading"/>
          </w:pPr>
          <w:r>
            <w:t>Contents</w:t>
          </w:r>
        </w:p>
        <w:p w14:paraId="198FF2A1" w14:textId="58F87057" w:rsidR="006F1583" w:rsidRDefault="00000000">
          <w:pPr>
            <w:pStyle w:val="TOC1"/>
            <w:rPr>
              <w:rFonts w:eastAsiaTheme="minorEastAsia"/>
              <w:noProof/>
            </w:rPr>
          </w:pPr>
          <w:r>
            <w:fldChar w:fldCharType="begin"/>
          </w:r>
          <w:r>
            <w:instrText xml:space="preserve"> TOC \o "1-3" \h \z \u </w:instrText>
          </w:r>
          <w:r>
            <w:fldChar w:fldCharType="separate"/>
          </w:r>
          <w:hyperlink w:anchor="_Toc115596590" w:history="1">
            <w:r w:rsidR="006F1583" w:rsidRPr="00AF0F41">
              <w:rPr>
                <w:rStyle w:val="Hyperlink"/>
                <w:noProof/>
              </w:rPr>
              <w:t>Introduction</w:t>
            </w:r>
            <w:r w:rsidR="006F1583">
              <w:rPr>
                <w:noProof/>
                <w:webHidden/>
              </w:rPr>
              <w:tab/>
            </w:r>
            <w:r w:rsidR="006F1583">
              <w:rPr>
                <w:noProof/>
                <w:webHidden/>
              </w:rPr>
              <w:fldChar w:fldCharType="begin"/>
            </w:r>
            <w:r w:rsidR="006F1583">
              <w:rPr>
                <w:noProof/>
                <w:webHidden/>
              </w:rPr>
              <w:instrText xml:space="preserve"> PAGEREF _Toc115596590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425BCCE1" w14:textId="547DC494" w:rsidR="006F1583" w:rsidRDefault="00000000">
          <w:pPr>
            <w:pStyle w:val="TOC1"/>
            <w:rPr>
              <w:rFonts w:eastAsiaTheme="minorEastAsia"/>
              <w:noProof/>
            </w:rPr>
          </w:pPr>
          <w:hyperlink w:anchor="_Toc115596591" w:history="1">
            <w:r w:rsidR="006F1583" w:rsidRPr="00AF0F41">
              <w:rPr>
                <w:rStyle w:val="Hyperlink"/>
                <w:noProof/>
              </w:rPr>
              <w:t>Research Design</w:t>
            </w:r>
            <w:r w:rsidR="006F1583">
              <w:rPr>
                <w:noProof/>
                <w:webHidden/>
              </w:rPr>
              <w:tab/>
            </w:r>
            <w:r w:rsidR="006F1583">
              <w:rPr>
                <w:noProof/>
                <w:webHidden/>
              </w:rPr>
              <w:fldChar w:fldCharType="begin"/>
            </w:r>
            <w:r w:rsidR="006F1583">
              <w:rPr>
                <w:noProof/>
                <w:webHidden/>
              </w:rPr>
              <w:instrText xml:space="preserve"> PAGEREF _Toc115596591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56CF9BAB" w14:textId="16CD8CD0" w:rsidR="006F1583" w:rsidRDefault="00000000">
          <w:pPr>
            <w:pStyle w:val="TOC2"/>
            <w:tabs>
              <w:tab w:val="right" w:leader="dot" w:pos="9350"/>
            </w:tabs>
            <w:rPr>
              <w:rFonts w:eastAsiaTheme="minorEastAsia"/>
              <w:noProof/>
            </w:rPr>
          </w:pPr>
          <w:hyperlink w:anchor="_Toc115596592" w:history="1">
            <w:r w:rsidR="006F1583" w:rsidRPr="00AF0F41">
              <w:rPr>
                <w:rStyle w:val="Hyperlink"/>
                <w:noProof/>
              </w:rPr>
              <w:t>Data/Information Collection</w:t>
            </w:r>
            <w:r w:rsidR="006F1583">
              <w:rPr>
                <w:noProof/>
                <w:webHidden/>
              </w:rPr>
              <w:tab/>
            </w:r>
            <w:r w:rsidR="006F1583">
              <w:rPr>
                <w:noProof/>
                <w:webHidden/>
              </w:rPr>
              <w:fldChar w:fldCharType="begin"/>
            </w:r>
            <w:r w:rsidR="006F1583">
              <w:rPr>
                <w:noProof/>
                <w:webHidden/>
              </w:rPr>
              <w:instrText xml:space="preserve"> PAGEREF _Toc115596592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7593D758" w14:textId="1B77E20C" w:rsidR="006F1583" w:rsidRDefault="00000000">
          <w:pPr>
            <w:pStyle w:val="TOC2"/>
            <w:tabs>
              <w:tab w:val="right" w:leader="dot" w:pos="9350"/>
            </w:tabs>
            <w:rPr>
              <w:rFonts w:eastAsiaTheme="minorEastAsia"/>
              <w:noProof/>
            </w:rPr>
          </w:pPr>
          <w:hyperlink w:anchor="_Toc115596593" w:history="1">
            <w:r w:rsidR="006F1583" w:rsidRPr="00AF0F41">
              <w:rPr>
                <w:rStyle w:val="Hyperlink"/>
                <w:noProof/>
              </w:rPr>
              <w:t>Dataset</w:t>
            </w:r>
            <w:r w:rsidR="006F1583">
              <w:rPr>
                <w:noProof/>
                <w:webHidden/>
              </w:rPr>
              <w:tab/>
            </w:r>
            <w:r w:rsidR="006F1583">
              <w:rPr>
                <w:noProof/>
                <w:webHidden/>
              </w:rPr>
              <w:fldChar w:fldCharType="begin"/>
            </w:r>
            <w:r w:rsidR="006F1583">
              <w:rPr>
                <w:noProof/>
                <w:webHidden/>
              </w:rPr>
              <w:instrText xml:space="preserve"> PAGEREF _Toc115596593 \h </w:instrText>
            </w:r>
            <w:r w:rsidR="006F1583">
              <w:rPr>
                <w:noProof/>
                <w:webHidden/>
              </w:rPr>
            </w:r>
            <w:r w:rsidR="006F1583">
              <w:rPr>
                <w:noProof/>
                <w:webHidden/>
              </w:rPr>
              <w:fldChar w:fldCharType="separate"/>
            </w:r>
            <w:r w:rsidR="005C7637">
              <w:rPr>
                <w:noProof/>
                <w:webHidden/>
              </w:rPr>
              <w:t>1</w:t>
            </w:r>
            <w:r w:rsidR="006F1583">
              <w:rPr>
                <w:noProof/>
                <w:webHidden/>
              </w:rPr>
              <w:fldChar w:fldCharType="end"/>
            </w:r>
          </w:hyperlink>
        </w:p>
        <w:p w14:paraId="43B93E35" w14:textId="466B023E" w:rsidR="006F1583" w:rsidRDefault="00000000">
          <w:pPr>
            <w:pStyle w:val="TOC2"/>
            <w:tabs>
              <w:tab w:val="right" w:leader="dot" w:pos="9350"/>
            </w:tabs>
            <w:rPr>
              <w:rFonts w:eastAsiaTheme="minorEastAsia"/>
              <w:noProof/>
            </w:rPr>
          </w:pPr>
          <w:hyperlink w:anchor="_Toc115596594" w:history="1">
            <w:r w:rsidR="006F1583" w:rsidRPr="00AF0F41">
              <w:rPr>
                <w:rStyle w:val="Hyperlink"/>
                <w:noProof/>
              </w:rPr>
              <w:t>Algorithm Implementation</w:t>
            </w:r>
            <w:r w:rsidR="006F1583">
              <w:rPr>
                <w:noProof/>
                <w:webHidden/>
              </w:rPr>
              <w:tab/>
            </w:r>
            <w:r w:rsidR="006F1583">
              <w:rPr>
                <w:noProof/>
                <w:webHidden/>
              </w:rPr>
              <w:fldChar w:fldCharType="begin"/>
            </w:r>
            <w:r w:rsidR="006F1583">
              <w:rPr>
                <w:noProof/>
                <w:webHidden/>
              </w:rPr>
              <w:instrText xml:space="preserve"> PAGEREF _Toc115596594 \h </w:instrText>
            </w:r>
            <w:r w:rsidR="006F1583">
              <w:rPr>
                <w:noProof/>
                <w:webHidden/>
              </w:rPr>
            </w:r>
            <w:r w:rsidR="006F1583">
              <w:rPr>
                <w:noProof/>
                <w:webHidden/>
              </w:rPr>
              <w:fldChar w:fldCharType="separate"/>
            </w:r>
            <w:r w:rsidR="005C7637">
              <w:rPr>
                <w:noProof/>
                <w:webHidden/>
              </w:rPr>
              <w:t>2</w:t>
            </w:r>
            <w:r w:rsidR="006F1583">
              <w:rPr>
                <w:noProof/>
                <w:webHidden/>
              </w:rPr>
              <w:fldChar w:fldCharType="end"/>
            </w:r>
          </w:hyperlink>
        </w:p>
        <w:p w14:paraId="34945F2E" w14:textId="04DC9D60" w:rsidR="006F1583" w:rsidRDefault="00000000">
          <w:pPr>
            <w:pStyle w:val="TOC3"/>
            <w:tabs>
              <w:tab w:val="right" w:leader="dot" w:pos="9350"/>
            </w:tabs>
            <w:rPr>
              <w:rFonts w:eastAsiaTheme="minorEastAsia"/>
              <w:noProof/>
            </w:rPr>
          </w:pPr>
          <w:hyperlink w:anchor="_Toc115596595" w:history="1">
            <w:r w:rsidR="006F1583" w:rsidRPr="00AF0F41">
              <w:rPr>
                <w:rStyle w:val="Hyperlink"/>
                <w:noProof/>
              </w:rPr>
              <w:t>Python Programming Language</w:t>
            </w:r>
            <w:r w:rsidR="006F1583">
              <w:rPr>
                <w:noProof/>
                <w:webHidden/>
              </w:rPr>
              <w:tab/>
            </w:r>
            <w:r w:rsidR="006F1583">
              <w:rPr>
                <w:noProof/>
                <w:webHidden/>
              </w:rPr>
              <w:fldChar w:fldCharType="begin"/>
            </w:r>
            <w:r w:rsidR="006F1583">
              <w:rPr>
                <w:noProof/>
                <w:webHidden/>
              </w:rPr>
              <w:instrText xml:space="preserve"> PAGEREF _Toc115596595 \h </w:instrText>
            </w:r>
            <w:r w:rsidR="006F1583">
              <w:rPr>
                <w:noProof/>
                <w:webHidden/>
              </w:rPr>
            </w:r>
            <w:r w:rsidR="006F1583">
              <w:rPr>
                <w:noProof/>
                <w:webHidden/>
              </w:rPr>
              <w:fldChar w:fldCharType="separate"/>
            </w:r>
            <w:r w:rsidR="005C7637">
              <w:rPr>
                <w:noProof/>
                <w:webHidden/>
              </w:rPr>
              <w:t>2</w:t>
            </w:r>
            <w:r w:rsidR="006F1583">
              <w:rPr>
                <w:noProof/>
                <w:webHidden/>
              </w:rPr>
              <w:fldChar w:fldCharType="end"/>
            </w:r>
          </w:hyperlink>
        </w:p>
        <w:p w14:paraId="3B143F14" w14:textId="4B16AB3B" w:rsidR="006F1583" w:rsidRDefault="00000000">
          <w:pPr>
            <w:pStyle w:val="TOC2"/>
            <w:tabs>
              <w:tab w:val="right" w:leader="dot" w:pos="9350"/>
            </w:tabs>
            <w:rPr>
              <w:rFonts w:eastAsiaTheme="minorEastAsia"/>
              <w:noProof/>
            </w:rPr>
          </w:pPr>
          <w:hyperlink w:anchor="_Toc115596596" w:history="1">
            <w:r w:rsidR="006F1583" w:rsidRPr="00AF0F41">
              <w:rPr>
                <w:rStyle w:val="Hyperlink"/>
                <w:noProof/>
              </w:rPr>
              <w:t>Algorithm Completion Time</w:t>
            </w:r>
            <w:r w:rsidR="006F1583">
              <w:rPr>
                <w:noProof/>
                <w:webHidden/>
              </w:rPr>
              <w:tab/>
            </w:r>
            <w:r w:rsidR="006F1583">
              <w:rPr>
                <w:noProof/>
                <w:webHidden/>
              </w:rPr>
              <w:fldChar w:fldCharType="begin"/>
            </w:r>
            <w:r w:rsidR="006F1583">
              <w:rPr>
                <w:noProof/>
                <w:webHidden/>
              </w:rPr>
              <w:instrText xml:space="preserve"> PAGEREF _Toc115596596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12C4B42A" w14:textId="73017FCD" w:rsidR="006F1583" w:rsidRDefault="00000000">
          <w:pPr>
            <w:pStyle w:val="TOC1"/>
            <w:rPr>
              <w:rFonts w:eastAsiaTheme="minorEastAsia"/>
              <w:noProof/>
            </w:rPr>
          </w:pPr>
          <w:hyperlink w:anchor="_Toc115596597" w:history="1">
            <w:r w:rsidR="006F1583" w:rsidRPr="00AF0F41">
              <w:rPr>
                <w:rStyle w:val="Hyperlink"/>
                <w:noProof/>
              </w:rPr>
              <w:t>Validity of Data</w:t>
            </w:r>
            <w:r w:rsidR="006F1583">
              <w:rPr>
                <w:noProof/>
                <w:webHidden/>
              </w:rPr>
              <w:tab/>
            </w:r>
            <w:r w:rsidR="006F1583">
              <w:rPr>
                <w:noProof/>
                <w:webHidden/>
              </w:rPr>
              <w:fldChar w:fldCharType="begin"/>
            </w:r>
            <w:r w:rsidR="006F1583">
              <w:rPr>
                <w:noProof/>
                <w:webHidden/>
              </w:rPr>
              <w:instrText xml:space="preserve"> PAGEREF _Toc115596597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1F407731" w14:textId="1F3CCE1D" w:rsidR="006F1583" w:rsidRDefault="00000000">
          <w:pPr>
            <w:pStyle w:val="TOC1"/>
            <w:rPr>
              <w:rFonts w:eastAsiaTheme="minorEastAsia"/>
              <w:noProof/>
            </w:rPr>
          </w:pPr>
          <w:hyperlink w:anchor="_Toc115596598" w:history="1">
            <w:r w:rsidR="006F1583" w:rsidRPr="00AF0F41">
              <w:rPr>
                <w:rStyle w:val="Hyperlink"/>
                <w:noProof/>
              </w:rPr>
              <w:t>Limitations</w:t>
            </w:r>
            <w:r w:rsidR="006F1583">
              <w:rPr>
                <w:noProof/>
                <w:webHidden/>
              </w:rPr>
              <w:tab/>
            </w:r>
            <w:r w:rsidR="006F1583">
              <w:rPr>
                <w:noProof/>
                <w:webHidden/>
              </w:rPr>
              <w:fldChar w:fldCharType="begin"/>
            </w:r>
            <w:r w:rsidR="006F1583">
              <w:rPr>
                <w:noProof/>
                <w:webHidden/>
              </w:rPr>
              <w:instrText xml:space="preserve"> PAGEREF _Toc115596598 \h </w:instrText>
            </w:r>
            <w:r w:rsidR="006F1583">
              <w:rPr>
                <w:noProof/>
                <w:webHidden/>
              </w:rPr>
            </w:r>
            <w:r w:rsidR="006F1583">
              <w:rPr>
                <w:noProof/>
                <w:webHidden/>
              </w:rPr>
              <w:fldChar w:fldCharType="separate"/>
            </w:r>
            <w:r w:rsidR="005C7637">
              <w:rPr>
                <w:noProof/>
                <w:webHidden/>
              </w:rPr>
              <w:t>3</w:t>
            </w:r>
            <w:r w:rsidR="006F1583">
              <w:rPr>
                <w:noProof/>
                <w:webHidden/>
              </w:rPr>
              <w:fldChar w:fldCharType="end"/>
            </w:r>
          </w:hyperlink>
        </w:p>
        <w:p w14:paraId="072954AB" w14:textId="184CD710" w:rsidR="006F1583" w:rsidRDefault="00000000">
          <w:pPr>
            <w:pStyle w:val="TOC1"/>
            <w:rPr>
              <w:rFonts w:eastAsiaTheme="minorEastAsia"/>
              <w:noProof/>
            </w:rPr>
          </w:pPr>
          <w:hyperlink w:anchor="_Toc115596599" w:history="1">
            <w:r w:rsidR="006F1583" w:rsidRPr="00AF0F41">
              <w:rPr>
                <w:rStyle w:val="Hyperlink"/>
                <w:noProof/>
              </w:rPr>
              <w:t>References</w:t>
            </w:r>
            <w:r w:rsidR="006F1583">
              <w:rPr>
                <w:noProof/>
                <w:webHidden/>
              </w:rPr>
              <w:tab/>
            </w:r>
            <w:r w:rsidR="006F1583">
              <w:rPr>
                <w:noProof/>
                <w:webHidden/>
              </w:rPr>
              <w:fldChar w:fldCharType="begin"/>
            </w:r>
            <w:r w:rsidR="006F1583">
              <w:rPr>
                <w:noProof/>
                <w:webHidden/>
              </w:rPr>
              <w:instrText xml:space="preserve"> PAGEREF _Toc115596599 \h </w:instrText>
            </w:r>
            <w:r w:rsidR="006F1583">
              <w:rPr>
                <w:noProof/>
                <w:webHidden/>
              </w:rPr>
            </w:r>
            <w:r w:rsidR="006F1583">
              <w:rPr>
                <w:noProof/>
                <w:webHidden/>
              </w:rPr>
              <w:fldChar w:fldCharType="separate"/>
            </w:r>
            <w:r w:rsidR="005C7637">
              <w:rPr>
                <w:noProof/>
                <w:webHidden/>
              </w:rPr>
              <w:t>4</w:t>
            </w:r>
            <w:r w:rsidR="006F1583">
              <w:rPr>
                <w:noProof/>
                <w:webHidden/>
              </w:rPr>
              <w:fldChar w:fldCharType="end"/>
            </w:r>
          </w:hyperlink>
        </w:p>
        <w:p w14:paraId="56610C63" w14:textId="77777777" w:rsidR="009073B1" w:rsidRDefault="00000000">
          <w:pPr>
            <w:rPr>
              <w:b/>
              <w:bCs/>
              <w:noProof/>
            </w:rPr>
            <w:sectPr w:rsidR="009073B1" w:rsidSect="009073B1">
              <w:footerReference w:type="default" r:id="rId10"/>
              <w:pgSz w:w="12240" w:h="15840"/>
              <w:pgMar w:top="1440" w:right="1440" w:bottom="1440" w:left="1440" w:header="720" w:footer="720" w:gutter="0"/>
              <w:pgNumType w:fmt="lowerRoman" w:start="0"/>
              <w:cols w:space="720"/>
              <w:titlePg/>
              <w:docGrid w:linePitch="360"/>
            </w:sectPr>
          </w:pPr>
          <w:r>
            <w:rPr>
              <w:b/>
              <w:bCs/>
              <w:noProof/>
            </w:rPr>
            <w:fldChar w:fldCharType="end"/>
          </w:r>
        </w:p>
        <w:p w14:paraId="030F4C85" w14:textId="57A1CAA2" w:rsidR="00AA0DC4" w:rsidRDefault="00000000"/>
      </w:sdtContent>
    </w:sdt>
    <w:p w14:paraId="0C4D7BE3" w14:textId="79D920E8" w:rsidR="00AA0DC4" w:rsidRDefault="00AA0DC4">
      <w:r>
        <w:br w:type="page"/>
      </w:r>
    </w:p>
    <w:p w14:paraId="19D053DA" w14:textId="4DC4226C" w:rsidR="00490830" w:rsidRDefault="00736EFB" w:rsidP="00701842">
      <w:pPr>
        <w:pStyle w:val="Heading1"/>
      </w:pPr>
      <w:bookmarkStart w:id="0" w:name="_Toc115596590"/>
      <w:r>
        <w:lastRenderedPageBreak/>
        <w:t>Introduction</w:t>
      </w:r>
      <w:bookmarkEnd w:id="0"/>
    </w:p>
    <w:p w14:paraId="78697B32" w14:textId="3F4E7DD7" w:rsidR="00736EFB" w:rsidRPr="00736EFB" w:rsidRDefault="00736EFB" w:rsidP="00736EFB">
      <w:r>
        <w:t>Th</w:t>
      </w:r>
      <w:r w:rsidR="0009178D">
        <w:t>e aim of the research is to</w:t>
      </w:r>
      <w:r w:rsidR="00405862">
        <w:t xml:space="preserve"> effectively compare two fingerprint matching algorithms</w:t>
      </w:r>
      <w:r w:rsidR="00054D68">
        <w:t>;</w:t>
      </w:r>
      <w:r w:rsidR="00405862">
        <w:t xml:space="preserve"> minutiae matching and Scale Invariant Feature Transformation (SIFT) matching</w:t>
      </w:r>
      <w:r w:rsidR="00E72B4B">
        <w:t>.</w:t>
      </w:r>
      <w:r w:rsidR="00405862">
        <w:t xml:space="preserve"> </w:t>
      </w:r>
      <w:r w:rsidR="00054D68">
        <w:t xml:space="preserve">Implementation of both algorithms were done using the Python Programming language accompanied by various libraries such as PYQT5 for the Graphical User Interface (GUI), </w:t>
      </w:r>
      <w:r w:rsidR="0009178D">
        <w:t>NumPy</w:t>
      </w:r>
      <w:r w:rsidR="00054D68">
        <w:t xml:space="preserve"> for various math functions, OpenCV2 library for image processing as well as matplotlib for data visualization. Detailed in the next sections are the various processes and ways that all these tools were synthesized together to collect data. </w:t>
      </w:r>
    </w:p>
    <w:p w14:paraId="6FF4C19E" w14:textId="7A3A999C" w:rsidR="00405862" w:rsidRDefault="00405862" w:rsidP="00D06624">
      <w:pPr>
        <w:pStyle w:val="Heading1"/>
      </w:pPr>
      <w:bookmarkStart w:id="1" w:name="_Toc115596591"/>
      <w:r>
        <w:t>Research Desig</w:t>
      </w:r>
      <w:r w:rsidR="00241DFA">
        <w:t>n</w:t>
      </w:r>
      <w:bookmarkEnd w:id="1"/>
    </w:p>
    <w:p w14:paraId="159DD148" w14:textId="79778AA3" w:rsidR="009512CD" w:rsidRDefault="00035C41" w:rsidP="00241DFA">
      <w:r>
        <w:t>This design method</w:t>
      </w:r>
      <w:r w:rsidR="00E321E8">
        <w:t xml:space="preserve"> of the research</w:t>
      </w:r>
      <w:r w:rsidR="0055225D">
        <w:t xml:space="preserve"> combines various techniques to seek</w:t>
      </w:r>
      <w:r w:rsidR="00233524">
        <w:t xml:space="preserve"> answers </w:t>
      </w:r>
      <w:r w:rsidR="0055225D">
        <w:t>to “</w:t>
      </w:r>
      <w:r w:rsidR="00233524">
        <w:t>What’s” and “</w:t>
      </w:r>
      <w:r>
        <w:t>How’s</w:t>
      </w:r>
      <w:r w:rsidR="00233524">
        <w:t xml:space="preserve">” </w:t>
      </w:r>
      <w:sdt>
        <w:sdtPr>
          <w:id w:val="-528022314"/>
          <w:citation/>
        </w:sdtPr>
        <w:sdtContent>
          <w:r w:rsidR="0055225D">
            <w:fldChar w:fldCharType="begin"/>
          </w:r>
          <w:r w:rsidR="0055225D">
            <w:instrText xml:space="preserve"> CITATION Tea21 \l 1033 </w:instrText>
          </w:r>
          <w:r w:rsidR="0055225D">
            <w:fldChar w:fldCharType="separate"/>
          </w:r>
          <w:r w:rsidR="0055225D">
            <w:rPr>
              <w:noProof/>
            </w:rPr>
            <w:t>(Team Leverage Edu, 2021)</w:t>
          </w:r>
          <w:r w:rsidR="0055225D">
            <w:fldChar w:fldCharType="end"/>
          </w:r>
        </w:sdtContent>
      </w:sdt>
      <w:r w:rsidR="0055225D">
        <w:t xml:space="preserve">. </w:t>
      </w:r>
      <w:r w:rsidR="00233524">
        <w:t>In this case</w:t>
      </w:r>
      <w:r w:rsidR="009512CD">
        <w:t>:</w:t>
      </w:r>
    </w:p>
    <w:p w14:paraId="5A419488" w14:textId="2A00FEA2" w:rsidR="009512CD" w:rsidRDefault="00233524" w:rsidP="009512CD">
      <w:pPr>
        <w:pStyle w:val="ListParagraph"/>
        <w:numPr>
          <w:ilvl w:val="0"/>
          <w:numId w:val="2"/>
        </w:numPr>
      </w:pPr>
      <w:r>
        <w:t>“</w:t>
      </w:r>
      <w:r w:rsidRPr="009512CD">
        <w:rPr>
          <w:b/>
          <w:bCs/>
        </w:rPr>
        <w:t>What</w:t>
      </w:r>
      <w:r>
        <w:t xml:space="preserve"> are fingerprint matching algorithms</w:t>
      </w:r>
      <w:r w:rsidR="009512CD">
        <w:t>?</w:t>
      </w:r>
      <w:r>
        <w:t xml:space="preserve">” </w:t>
      </w:r>
    </w:p>
    <w:p w14:paraId="52E783F5" w14:textId="1A19637A" w:rsidR="009512CD" w:rsidRDefault="00233524" w:rsidP="009512CD">
      <w:pPr>
        <w:pStyle w:val="ListParagraph"/>
        <w:numPr>
          <w:ilvl w:val="0"/>
          <w:numId w:val="2"/>
        </w:numPr>
      </w:pPr>
      <w:r>
        <w:t>“</w:t>
      </w:r>
      <w:r w:rsidRPr="009512CD">
        <w:rPr>
          <w:b/>
          <w:bCs/>
        </w:rPr>
        <w:t>How</w:t>
      </w:r>
      <w:r>
        <w:t xml:space="preserve"> do these fingerprint matching algorithms work</w:t>
      </w:r>
      <w:r w:rsidR="009512CD">
        <w:t>?</w:t>
      </w:r>
      <w:r>
        <w:t>”</w:t>
      </w:r>
    </w:p>
    <w:p w14:paraId="3E934BDA" w14:textId="63080573" w:rsidR="009512CD" w:rsidRDefault="00233524" w:rsidP="009512CD">
      <w:pPr>
        <w:pStyle w:val="ListParagraph"/>
        <w:numPr>
          <w:ilvl w:val="0"/>
          <w:numId w:val="2"/>
        </w:numPr>
      </w:pPr>
      <w:r>
        <w:t>“</w:t>
      </w:r>
      <w:r w:rsidRPr="009512CD">
        <w:rPr>
          <w:b/>
          <w:bCs/>
        </w:rPr>
        <w:t>How</w:t>
      </w:r>
      <w:r>
        <w:t xml:space="preserve"> are they implemented</w:t>
      </w:r>
      <w:r w:rsidR="009512CD">
        <w:t>?</w:t>
      </w:r>
      <w:r>
        <w:t>”</w:t>
      </w:r>
    </w:p>
    <w:p w14:paraId="45C603D7" w14:textId="57007BF5" w:rsidR="00E321E8" w:rsidRDefault="00E321E8" w:rsidP="009512CD">
      <w:pPr>
        <w:pStyle w:val="ListParagraph"/>
        <w:numPr>
          <w:ilvl w:val="0"/>
          <w:numId w:val="2"/>
        </w:numPr>
      </w:pPr>
      <w:r>
        <w:t>“</w:t>
      </w:r>
      <w:r w:rsidRPr="0055225D">
        <w:rPr>
          <w:b/>
          <w:bCs/>
        </w:rPr>
        <w:t>Which</w:t>
      </w:r>
      <w:r>
        <w:t xml:space="preserve"> algorithm is </w:t>
      </w:r>
      <w:r w:rsidR="00D06624">
        <w:t>more accurate?”</w:t>
      </w:r>
    </w:p>
    <w:p w14:paraId="0F570E32" w14:textId="72D9159A" w:rsidR="00D06624" w:rsidRDefault="00D06624" w:rsidP="009512CD">
      <w:pPr>
        <w:pStyle w:val="ListParagraph"/>
        <w:numPr>
          <w:ilvl w:val="0"/>
          <w:numId w:val="2"/>
        </w:numPr>
      </w:pPr>
      <w:r>
        <w:t>“</w:t>
      </w:r>
      <w:r w:rsidRPr="0055225D">
        <w:rPr>
          <w:b/>
          <w:bCs/>
        </w:rPr>
        <w:t>What</w:t>
      </w:r>
      <w:r>
        <w:t xml:space="preserve"> are the times each algorithm takes to finish?”</w:t>
      </w:r>
    </w:p>
    <w:p w14:paraId="5B873D92" w14:textId="4F021595" w:rsidR="006E034B" w:rsidRDefault="0055225D" w:rsidP="009512CD">
      <w:r>
        <w:t>From these questions, t</w:t>
      </w:r>
      <w:r w:rsidR="00DB2859">
        <w:t xml:space="preserve">he results </w:t>
      </w:r>
      <w:r>
        <w:t>collected were</w:t>
      </w:r>
      <w:r w:rsidR="00DB2859">
        <w:t xml:space="preserve"> analyzed to find patterns and </w:t>
      </w:r>
      <w:r w:rsidR="00AB2058">
        <w:t>make interpretations</w:t>
      </w:r>
      <w:r w:rsidR="00C15E77">
        <w:t>.</w:t>
      </w:r>
    </w:p>
    <w:p w14:paraId="6F2EAE42" w14:textId="154B3A96" w:rsidR="00F10F99" w:rsidRPr="00562997" w:rsidRDefault="00A7248E" w:rsidP="00A7248E">
      <w:pPr>
        <w:pStyle w:val="Heading2"/>
      </w:pPr>
      <w:bookmarkStart w:id="2" w:name="_Toc115596592"/>
      <w:r w:rsidRPr="00D06624">
        <w:rPr>
          <w:rStyle w:val="Heading2Char"/>
        </w:rPr>
        <w:t>Data/Information Collection</w:t>
      </w:r>
      <w:bookmarkEnd w:id="2"/>
    </w:p>
    <w:p w14:paraId="44E79B54" w14:textId="2FAB5EAF" w:rsidR="00F10F99" w:rsidRPr="00F10F99" w:rsidRDefault="00F10F99" w:rsidP="00F10F99">
      <w:r>
        <w:t>To understand the science behind fingerprint identification</w:t>
      </w:r>
      <w:r w:rsidR="00BF3B33">
        <w:t xml:space="preserve"> and matching</w:t>
      </w:r>
      <w:r>
        <w:t xml:space="preserve">, various papers were consulted </w:t>
      </w:r>
      <w:r w:rsidR="00BF3B33">
        <w:t xml:space="preserve">and referenced on </w:t>
      </w:r>
      <w:r w:rsidR="00A7248E">
        <w:t xml:space="preserve">the </w:t>
      </w:r>
      <w:r w:rsidR="00BF3B33">
        <w:t>two methods chosen. Implementation of the two algorithms varied and as such multiple sources were combined to obtain a general implementation of both algorithms.</w:t>
      </w:r>
    </w:p>
    <w:p w14:paraId="2DF80934" w14:textId="226FE982" w:rsidR="00F32815" w:rsidRDefault="00D6127F" w:rsidP="00F32815">
      <w:pPr>
        <w:pStyle w:val="Heading2"/>
      </w:pPr>
      <w:bookmarkStart w:id="3" w:name="_Toc115596593"/>
      <w:r>
        <w:t>Dataset</w:t>
      </w:r>
      <w:bookmarkEnd w:id="3"/>
    </w:p>
    <w:p w14:paraId="5670EEFC" w14:textId="40AC2409" w:rsidR="001B63CE" w:rsidRDefault="00F32815" w:rsidP="00F32815">
      <w:r>
        <w:t>For this research, the Sokoto Coventry Fingerprint Dataset (</w:t>
      </w:r>
      <w:proofErr w:type="spellStart"/>
      <w:r>
        <w:t>SOCOFing</w:t>
      </w:r>
      <w:proofErr w:type="spellEnd"/>
      <w:r>
        <w:t>) was used. This dataset is a biometric fingerprint database designed for academic purposes. It consists of over six thousand (6,000) fingerprint images from over six hundred (600) subjects</w:t>
      </w:r>
      <w:r w:rsidR="00A572EF">
        <w:t xml:space="preserve"> with unique attributes such as labels for gender, finger and hand name</w:t>
      </w:r>
      <w:r>
        <w:t xml:space="preserve">. </w:t>
      </w:r>
      <w:r w:rsidR="0089482F">
        <w:t xml:space="preserve">Also included with the dataset, are three different levels of altercations </w:t>
      </w:r>
      <w:r w:rsidR="00A572EF">
        <w:t>for obliteration, z-cuts and central rotations</w:t>
      </w:r>
      <w:r w:rsidR="002174AD">
        <w:t xml:space="preserve"> </w:t>
      </w:r>
      <w:sdt>
        <w:sdtPr>
          <w:id w:val="919294324"/>
          <w:citation/>
        </w:sdtPr>
        <w:sdtContent>
          <w:r w:rsidR="00850D26">
            <w:fldChar w:fldCharType="begin"/>
          </w:r>
          <w:r w:rsidR="00850D26">
            <w:instrText xml:space="preserve"> CITATION Rui18 \l 1033 </w:instrText>
          </w:r>
          <w:r w:rsidR="00850D26">
            <w:fldChar w:fldCharType="separate"/>
          </w:r>
          <w:r w:rsidR="00850D26">
            <w:rPr>
              <w:noProof/>
            </w:rPr>
            <w:t>(Ruizagara, 2018)</w:t>
          </w:r>
          <w:r w:rsidR="00850D26">
            <w:fldChar w:fldCharType="end"/>
          </w:r>
        </w:sdtContent>
      </w:sdt>
      <w:r w:rsidR="00850D26">
        <w:t xml:space="preserve">. </w:t>
      </w:r>
      <w:r w:rsidR="005F288B">
        <w:t xml:space="preserve">A summary of the nature of the dataset is given </w:t>
      </w:r>
      <w:r w:rsidR="00E20A84">
        <w:t>below</w:t>
      </w:r>
      <w:r w:rsidR="002174AD">
        <w:t>:</w:t>
      </w:r>
    </w:p>
    <w:tbl>
      <w:tblPr>
        <w:tblStyle w:val="TableGridLight"/>
        <w:tblW w:w="9495" w:type="dxa"/>
        <w:tblLook w:val="04A0" w:firstRow="1" w:lastRow="0" w:firstColumn="1" w:lastColumn="0" w:noHBand="0" w:noVBand="1"/>
      </w:tblPr>
      <w:tblGrid>
        <w:gridCol w:w="1899"/>
        <w:gridCol w:w="1899"/>
        <w:gridCol w:w="1899"/>
        <w:gridCol w:w="1899"/>
        <w:gridCol w:w="1899"/>
      </w:tblGrid>
      <w:tr w:rsidR="005F288B" w14:paraId="7EC1CB1A" w14:textId="77777777" w:rsidTr="00850D26">
        <w:trPr>
          <w:trHeight w:val="531"/>
        </w:trPr>
        <w:tc>
          <w:tcPr>
            <w:tcW w:w="1899" w:type="dxa"/>
            <w:vAlign w:val="center"/>
          </w:tcPr>
          <w:p w14:paraId="1F8FD451" w14:textId="363455F3" w:rsidR="005F288B" w:rsidRPr="002174AD" w:rsidRDefault="005F288B" w:rsidP="002174AD">
            <w:pPr>
              <w:jc w:val="center"/>
              <w:rPr>
                <w:b/>
                <w:bCs/>
              </w:rPr>
            </w:pPr>
            <w:r w:rsidRPr="002174AD">
              <w:rPr>
                <w:b/>
                <w:bCs/>
              </w:rPr>
              <w:t>Fingerprint</w:t>
            </w:r>
            <w:r w:rsidR="00E20A84" w:rsidRPr="002174AD">
              <w:rPr>
                <w:b/>
                <w:bCs/>
              </w:rPr>
              <w:t xml:space="preserve"> Sets</w:t>
            </w:r>
          </w:p>
        </w:tc>
        <w:tc>
          <w:tcPr>
            <w:tcW w:w="1899" w:type="dxa"/>
            <w:vAlign w:val="center"/>
          </w:tcPr>
          <w:p w14:paraId="6BD0F340" w14:textId="400D4652" w:rsidR="005F288B" w:rsidRPr="002174AD" w:rsidRDefault="005F288B" w:rsidP="002174AD">
            <w:pPr>
              <w:jc w:val="center"/>
              <w:rPr>
                <w:b/>
                <w:bCs/>
              </w:rPr>
            </w:pPr>
            <w:r w:rsidRPr="002174AD">
              <w:rPr>
                <w:b/>
                <w:bCs/>
              </w:rPr>
              <w:t>Real</w:t>
            </w:r>
          </w:p>
        </w:tc>
        <w:tc>
          <w:tcPr>
            <w:tcW w:w="1899" w:type="dxa"/>
            <w:vAlign w:val="center"/>
          </w:tcPr>
          <w:p w14:paraId="4A10D78F" w14:textId="72DD7D04" w:rsidR="005F288B" w:rsidRPr="002174AD" w:rsidRDefault="005F288B" w:rsidP="002174AD">
            <w:pPr>
              <w:jc w:val="center"/>
              <w:rPr>
                <w:b/>
                <w:bCs/>
              </w:rPr>
            </w:pPr>
            <w:r w:rsidRPr="002174AD">
              <w:rPr>
                <w:b/>
                <w:bCs/>
              </w:rPr>
              <w:t>Altered -</w:t>
            </w:r>
            <w:r w:rsidR="00E20A84" w:rsidRPr="002174AD">
              <w:rPr>
                <w:b/>
                <w:bCs/>
              </w:rPr>
              <w:t xml:space="preserve"> Easy</w:t>
            </w:r>
          </w:p>
        </w:tc>
        <w:tc>
          <w:tcPr>
            <w:tcW w:w="1899" w:type="dxa"/>
            <w:vAlign w:val="center"/>
          </w:tcPr>
          <w:p w14:paraId="032A65CA" w14:textId="2CBA4028" w:rsidR="005F288B" w:rsidRPr="002174AD" w:rsidRDefault="00E20A84" w:rsidP="002174AD">
            <w:pPr>
              <w:jc w:val="center"/>
              <w:rPr>
                <w:b/>
                <w:bCs/>
              </w:rPr>
            </w:pPr>
            <w:r w:rsidRPr="002174AD">
              <w:rPr>
                <w:b/>
                <w:bCs/>
              </w:rPr>
              <w:t>Altered - Medium</w:t>
            </w:r>
          </w:p>
        </w:tc>
        <w:tc>
          <w:tcPr>
            <w:tcW w:w="1899" w:type="dxa"/>
            <w:vAlign w:val="center"/>
          </w:tcPr>
          <w:p w14:paraId="0C8FABE3" w14:textId="6CD99854" w:rsidR="005F288B" w:rsidRPr="002174AD" w:rsidRDefault="00E20A84" w:rsidP="002174AD">
            <w:pPr>
              <w:jc w:val="center"/>
              <w:rPr>
                <w:b/>
                <w:bCs/>
              </w:rPr>
            </w:pPr>
            <w:r w:rsidRPr="002174AD">
              <w:rPr>
                <w:b/>
                <w:bCs/>
              </w:rPr>
              <w:t>Altered – Hard</w:t>
            </w:r>
          </w:p>
        </w:tc>
      </w:tr>
      <w:tr w:rsidR="005F288B" w14:paraId="4B17F1FD" w14:textId="77777777" w:rsidTr="00850D26">
        <w:trPr>
          <w:trHeight w:val="501"/>
        </w:trPr>
        <w:tc>
          <w:tcPr>
            <w:tcW w:w="1899" w:type="dxa"/>
            <w:vAlign w:val="center"/>
          </w:tcPr>
          <w:p w14:paraId="6B9998A6" w14:textId="2108C0AB" w:rsidR="005F288B" w:rsidRDefault="00E20A84" w:rsidP="002174AD">
            <w:pPr>
              <w:jc w:val="center"/>
            </w:pPr>
            <w:r>
              <w:t>Dimension</w:t>
            </w:r>
          </w:p>
        </w:tc>
        <w:tc>
          <w:tcPr>
            <w:tcW w:w="1899" w:type="dxa"/>
            <w:vAlign w:val="center"/>
          </w:tcPr>
          <w:p w14:paraId="7E81FEBA" w14:textId="2E18F7D6" w:rsidR="005F288B" w:rsidRDefault="00E20A84" w:rsidP="002174AD">
            <w:pPr>
              <w:jc w:val="center"/>
            </w:pPr>
            <w:r>
              <w:t>96 x 103</w:t>
            </w:r>
          </w:p>
        </w:tc>
        <w:tc>
          <w:tcPr>
            <w:tcW w:w="1899" w:type="dxa"/>
            <w:vAlign w:val="center"/>
          </w:tcPr>
          <w:p w14:paraId="5C163176" w14:textId="2A5FC6DC" w:rsidR="005F288B" w:rsidRDefault="00E20A84" w:rsidP="002174AD">
            <w:pPr>
              <w:jc w:val="center"/>
            </w:pPr>
            <w:r>
              <w:t>96 x 103</w:t>
            </w:r>
          </w:p>
        </w:tc>
        <w:tc>
          <w:tcPr>
            <w:tcW w:w="1899" w:type="dxa"/>
            <w:vAlign w:val="center"/>
          </w:tcPr>
          <w:p w14:paraId="5A745A80" w14:textId="77B2D31E" w:rsidR="005F288B" w:rsidRDefault="00E20A84" w:rsidP="002174AD">
            <w:pPr>
              <w:jc w:val="center"/>
            </w:pPr>
            <w:r>
              <w:t>96 x 103</w:t>
            </w:r>
          </w:p>
        </w:tc>
        <w:tc>
          <w:tcPr>
            <w:tcW w:w="1899" w:type="dxa"/>
            <w:vAlign w:val="center"/>
          </w:tcPr>
          <w:p w14:paraId="3CC0CA26" w14:textId="5BDA1E19" w:rsidR="005F288B" w:rsidRDefault="00E20A84" w:rsidP="002174AD">
            <w:pPr>
              <w:jc w:val="center"/>
            </w:pPr>
            <w:r>
              <w:t>96 x 103</w:t>
            </w:r>
          </w:p>
        </w:tc>
      </w:tr>
      <w:tr w:rsidR="00E20A84" w14:paraId="750CE587" w14:textId="77777777" w:rsidTr="00850D26">
        <w:trPr>
          <w:trHeight w:val="531"/>
        </w:trPr>
        <w:tc>
          <w:tcPr>
            <w:tcW w:w="1899" w:type="dxa"/>
            <w:vAlign w:val="center"/>
          </w:tcPr>
          <w:p w14:paraId="3861554A" w14:textId="2742A6A0" w:rsidR="00E20A84" w:rsidRDefault="00E20A84" w:rsidP="002174AD">
            <w:pPr>
              <w:jc w:val="center"/>
            </w:pPr>
            <w:r>
              <w:t>Image Type</w:t>
            </w:r>
          </w:p>
        </w:tc>
        <w:tc>
          <w:tcPr>
            <w:tcW w:w="1899" w:type="dxa"/>
            <w:vAlign w:val="center"/>
          </w:tcPr>
          <w:p w14:paraId="0911D2B3" w14:textId="26A77ED0" w:rsidR="00E20A84" w:rsidRDefault="00E20A84" w:rsidP="002174AD">
            <w:pPr>
              <w:jc w:val="center"/>
            </w:pPr>
            <w:r>
              <w:t>Bitmap</w:t>
            </w:r>
            <w:r w:rsidR="002174AD">
              <w:t xml:space="preserve"> (.BMP)</w:t>
            </w:r>
          </w:p>
        </w:tc>
        <w:tc>
          <w:tcPr>
            <w:tcW w:w="1899" w:type="dxa"/>
            <w:vAlign w:val="center"/>
          </w:tcPr>
          <w:p w14:paraId="0BCCD633" w14:textId="4FEF33EA" w:rsidR="00E20A84" w:rsidRDefault="00E20A84" w:rsidP="002174AD">
            <w:pPr>
              <w:jc w:val="center"/>
            </w:pPr>
            <w:r>
              <w:t>Bitmap</w:t>
            </w:r>
            <w:r w:rsidR="002174AD">
              <w:t xml:space="preserve"> (.BMP)</w:t>
            </w:r>
          </w:p>
        </w:tc>
        <w:tc>
          <w:tcPr>
            <w:tcW w:w="1899" w:type="dxa"/>
            <w:vAlign w:val="center"/>
          </w:tcPr>
          <w:p w14:paraId="4C422CB5" w14:textId="14490270" w:rsidR="00E20A84" w:rsidRDefault="00E20A84" w:rsidP="002174AD">
            <w:pPr>
              <w:jc w:val="center"/>
            </w:pPr>
            <w:r>
              <w:t>Bitmap</w:t>
            </w:r>
            <w:r w:rsidR="002174AD">
              <w:t xml:space="preserve"> (.BMP)</w:t>
            </w:r>
          </w:p>
        </w:tc>
        <w:tc>
          <w:tcPr>
            <w:tcW w:w="1899" w:type="dxa"/>
            <w:vAlign w:val="center"/>
          </w:tcPr>
          <w:p w14:paraId="21B9EEDA" w14:textId="45276B37" w:rsidR="00E20A84" w:rsidRDefault="00E20A84" w:rsidP="002174AD">
            <w:pPr>
              <w:jc w:val="center"/>
            </w:pPr>
            <w:r>
              <w:t>Bitmap</w:t>
            </w:r>
            <w:r w:rsidR="002174AD">
              <w:t xml:space="preserve"> (.BMP)</w:t>
            </w:r>
          </w:p>
        </w:tc>
      </w:tr>
      <w:tr w:rsidR="00E20A84" w14:paraId="3AA0A5FC" w14:textId="77777777" w:rsidTr="00850D26">
        <w:trPr>
          <w:trHeight w:val="501"/>
        </w:trPr>
        <w:tc>
          <w:tcPr>
            <w:tcW w:w="1899" w:type="dxa"/>
            <w:vAlign w:val="center"/>
          </w:tcPr>
          <w:p w14:paraId="6F852587" w14:textId="2910CCF2" w:rsidR="00E20A84" w:rsidRDefault="00E20A84" w:rsidP="002174AD">
            <w:pPr>
              <w:jc w:val="center"/>
            </w:pPr>
            <w:r>
              <w:t>Image Size (KB)</w:t>
            </w:r>
          </w:p>
        </w:tc>
        <w:tc>
          <w:tcPr>
            <w:tcW w:w="1899" w:type="dxa"/>
            <w:vAlign w:val="center"/>
          </w:tcPr>
          <w:p w14:paraId="61FDA1FA" w14:textId="0C11A065" w:rsidR="00E20A84" w:rsidRDefault="00E20A84" w:rsidP="002174AD">
            <w:pPr>
              <w:jc w:val="center"/>
            </w:pPr>
            <w:r>
              <w:t>38.7</w:t>
            </w:r>
          </w:p>
        </w:tc>
        <w:tc>
          <w:tcPr>
            <w:tcW w:w="1899" w:type="dxa"/>
            <w:vAlign w:val="center"/>
          </w:tcPr>
          <w:p w14:paraId="5A3BF06D" w14:textId="59EBA1D8" w:rsidR="00E20A84" w:rsidRDefault="00E20A84" w:rsidP="002174AD">
            <w:pPr>
              <w:jc w:val="center"/>
            </w:pPr>
            <w:r>
              <w:t>10.7</w:t>
            </w:r>
          </w:p>
        </w:tc>
        <w:tc>
          <w:tcPr>
            <w:tcW w:w="1899" w:type="dxa"/>
            <w:vAlign w:val="center"/>
          </w:tcPr>
          <w:p w14:paraId="4883620F" w14:textId="1C6A8D8A" w:rsidR="00E20A84" w:rsidRDefault="00E20A84" w:rsidP="002174AD">
            <w:pPr>
              <w:jc w:val="center"/>
            </w:pPr>
            <w:r>
              <w:t>10.7</w:t>
            </w:r>
          </w:p>
        </w:tc>
        <w:tc>
          <w:tcPr>
            <w:tcW w:w="1899" w:type="dxa"/>
            <w:vAlign w:val="center"/>
          </w:tcPr>
          <w:p w14:paraId="7355B8D5" w14:textId="4C5F671E" w:rsidR="00E20A84" w:rsidRDefault="00E20A84" w:rsidP="002174AD">
            <w:pPr>
              <w:jc w:val="center"/>
            </w:pPr>
            <w:r>
              <w:t>10.7</w:t>
            </w:r>
          </w:p>
        </w:tc>
      </w:tr>
      <w:tr w:rsidR="00E20A84" w14:paraId="4C60EC14" w14:textId="77777777" w:rsidTr="00850D26">
        <w:trPr>
          <w:trHeight w:val="531"/>
        </w:trPr>
        <w:tc>
          <w:tcPr>
            <w:tcW w:w="1899" w:type="dxa"/>
            <w:vAlign w:val="center"/>
          </w:tcPr>
          <w:p w14:paraId="4ABF8E63" w14:textId="7C609CD9" w:rsidR="00E20A84" w:rsidRDefault="00E20A84" w:rsidP="002174AD">
            <w:pPr>
              <w:jc w:val="center"/>
            </w:pPr>
            <w:r>
              <w:t>Number of Images</w:t>
            </w:r>
          </w:p>
        </w:tc>
        <w:tc>
          <w:tcPr>
            <w:tcW w:w="1899" w:type="dxa"/>
            <w:vAlign w:val="center"/>
          </w:tcPr>
          <w:p w14:paraId="31C636D2" w14:textId="1740C0A9" w:rsidR="00E20A84" w:rsidRDefault="00891E16" w:rsidP="002174AD">
            <w:pPr>
              <w:jc w:val="center"/>
            </w:pPr>
            <w:r>
              <w:t>6,000</w:t>
            </w:r>
          </w:p>
        </w:tc>
        <w:tc>
          <w:tcPr>
            <w:tcW w:w="1899" w:type="dxa"/>
            <w:vAlign w:val="center"/>
          </w:tcPr>
          <w:p w14:paraId="1C31DB60" w14:textId="469AE168" w:rsidR="00E20A84" w:rsidRDefault="00891E16" w:rsidP="002174AD">
            <w:pPr>
              <w:jc w:val="center"/>
            </w:pPr>
            <w:r>
              <w:t>17,931</w:t>
            </w:r>
          </w:p>
        </w:tc>
        <w:tc>
          <w:tcPr>
            <w:tcW w:w="1899" w:type="dxa"/>
            <w:vAlign w:val="center"/>
          </w:tcPr>
          <w:p w14:paraId="3FB9B77C" w14:textId="6983BA0D" w:rsidR="00E20A84" w:rsidRDefault="00891E16" w:rsidP="002174AD">
            <w:pPr>
              <w:jc w:val="center"/>
            </w:pPr>
            <w:r>
              <w:t>17,067</w:t>
            </w:r>
          </w:p>
        </w:tc>
        <w:tc>
          <w:tcPr>
            <w:tcW w:w="1899" w:type="dxa"/>
            <w:vAlign w:val="center"/>
          </w:tcPr>
          <w:p w14:paraId="52C0E012" w14:textId="2852DD97" w:rsidR="00E20A84" w:rsidRDefault="00891E16" w:rsidP="002174AD">
            <w:pPr>
              <w:jc w:val="center"/>
            </w:pPr>
            <w:r>
              <w:t>14,272</w:t>
            </w:r>
          </w:p>
        </w:tc>
      </w:tr>
    </w:tbl>
    <w:p w14:paraId="4A3DDB0D" w14:textId="77777777" w:rsidR="000F53D6" w:rsidRDefault="000F53D6" w:rsidP="000F53D6">
      <w:bookmarkStart w:id="4" w:name="_Toc115596594"/>
    </w:p>
    <w:p w14:paraId="7EA556FA" w14:textId="77777777" w:rsidR="000F53D6" w:rsidRDefault="000F53D6" w:rsidP="000F53D6"/>
    <w:p w14:paraId="413DD832" w14:textId="42096CF2" w:rsidR="000F53D6" w:rsidRDefault="000F53D6" w:rsidP="000F53D6">
      <w:r w:rsidRPr="004B2E34">
        <w:rPr>
          <w:highlight w:val="yellow"/>
          <w:rPrChange w:id="5" w:author="Crystal Andy" w:date="2022-12-19T15:49:00Z">
            <w:rPr/>
          </w:rPrChange>
        </w:rPr>
        <w:lastRenderedPageBreak/>
        <w:t>**added 11</w:t>
      </w:r>
      <w:r w:rsidRPr="004B2E34">
        <w:rPr>
          <w:highlight w:val="yellow"/>
          <w:vertAlign w:val="superscript"/>
          <w:rPrChange w:id="6" w:author="Crystal Andy" w:date="2022-12-19T15:49:00Z">
            <w:rPr>
              <w:vertAlign w:val="superscript"/>
            </w:rPr>
          </w:rPrChange>
        </w:rPr>
        <w:t>th</w:t>
      </w:r>
      <w:r w:rsidRPr="004B2E34">
        <w:rPr>
          <w:highlight w:val="yellow"/>
          <w:rPrChange w:id="7" w:author="Crystal Andy" w:date="2022-12-19T15:49:00Z">
            <w:rPr/>
          </w:rPrChange>
        </w:rPr>
        <w:t xml:space="preserve"> November 2022**</w:t>
      </w:r>
    </w:p>
    <w:p w14:paraId="63E84902" w14:textId="2806B792" w:rsidR="000F53D6" w:rsidRDefault="000F53D6" w:rsidP="000F53D6">
      <w:r>
        <w:t>Each level of altercation further had three levels of obstruction</w:t>
      </w:r>
    </w:p>
    <w:tbl>
      <w:tblPr>
        <w:tblStyle w:val="TableGrid"/>
        <w:tblW w:w="5000" w:type="pct"/>
        <w:tblLook w:val="04A0" w:firstRow="1" w:lastRow="0" w:firstColumn="1" w:lastColumn="0" w:noHBand="0" w:noVBand="1"/>
      </w:tblPr>
      <w:tblGrid>
        <w:gridCol w:w="3118"/>
        <w:gridCol w:w="3117"/>
        <w:gridCol w:w="3115"/>
      </w:tblGrid>
      <w:tr w:rsidR="000F53D6" w14:paraId="5AAB5267" w14:textId="77777777" w:rsidTr="007129D7">
        <w:trPr>
          <w:trHeight w:val="537"/>
        </w:trPr>
        <w:tc>
          <w:tcPr>
            <w:tcW w:w="1667" w:type="pct"/>
            <w:vAlign w:val="center"/>
          </w:tcPr>
          <w:p w14:paraId="0F50464C" w14:textId="2230DD0E" w:rsidR="000F53D6" w:rsidRDefault="000F53D6" w:rsidP="007129D7">
            <w:pPr>
              <w:jc w:val="center"/>
            </w:pPr>
            <w:r>
              <w:t>Altered – Easy</w:t>
            </w:r>
          </w:p>
        </w:tc>
        <w:tc>
          <w:tcPr>
            <w:tcW w:w="1667" w:type="pct"/>
            <w:vAlign w:val="center"/>
          </w:tcPr>
          <w:p w14:paraId="15A594AC" w14:textId="50EFDC33" w:rsidR="000F53D6" w:rsidRDefault="000F53D6" w:rsidP="007129D7">
            <w:pPr>
              <w:jc w:val="center"/>
            </w:pPr>
            <w:r>
              <w:t>Altered – Medium</w:t>
            </w:r>
          </w:p>
        </w:tc>
        <w:tc>
          <w:tcPr>
            <w:tcW w:w="1667" w:type="pct"/>
            <w:vAlign w:val="center"/>
          </w:tcPr>
          <w:p w14:paraId="0C4553C5" w14:textId="04A0AFAE" w:rsidR="000F53D6" w:rsidRDefault="000F53D6" w:rsidP="007129D7">
            <w:pPr>
              <w:jc w:val="center"/>
            </w:pPr>
            <w:r>
              <w:t>Altered – Hard</w:t>
            </w:r>
          </w:p>
        </w:tc>
      </w:tr>
      <w:tr w:rsidR="000F53D6" w14:paraId="726BE764" w14:textId="77777777" w:rsidTr="007129D7">
        <w:trPr>
          <w:trHeight w:val="537"/>
        </w:trPr>
        <w:tc>
          <w:tcPr>
            <w:tcW w:w="1667" w:type="pct"/>
            <w:vAlign w:val="center"/>
          </w:tcPr>
          <w:p w14:paraId="79852F34" w14:textId="07084D94" w:rsidR="000F53D6" w:rsidRDefault="000F53D6" w:rsidP="007129D7">
            <w:pPr>
              <w:jc w:val="center"/>
            </w:pPr>
            <w:r>
              <w:t>CR (Cross Region Cut)</w:t>
            </w:r>
          </w:p>
        </w:tc>
        <w:tc>
          <w:tcPr>
            <w:tcW w:w="1667" w:type="pct"/>
            <w:vAlign w:val="center"/>
          </w:tcPr>
          <w:p w14:paraId="0570CC6A" w14:textId="5D215F03" w:rsidR="000F53D6" w:rsidRDefault="000F53D6" w:rsidP="007129D7">
            <w:pPr>
              <w:jc w:val="center"/>
            </w:pPr>
            <w:r>
              <w:t>CR (Cross Region Cut)</w:t>
            </w:r>
          </w:p>
        </w:tc>
        <w:tc>
          <w:tcPr>
            <w:tcW w:w="1667" w:type="pct"/>
            <w:vAlign w:val="center"/>
          </w:tcPr>
          <w:p w14:paraId="535EAEFC" w14:textId="115ACB7F" w:rsidR="000F53D6" w:rsidRDefault="000F53D6" w:rsidP="007129D7">
            <w:pPr>
              <w:jc w:val="center"/>
            </w:pPr>
            <w:r>
              <w:t>CR (Cross Region Cut)</w:t>
            </w:r>
          </w:p>
        </w:tc>
      </w:tr>
      <w:tr w:rsidR="000F53D6" w14:paraId="2A4FC0F0" w14:textId="77777777" w:rsidTr="007129D7">
        <w:trPr>
          <w:trHeight w:val="537"/>
        </w:trPr>
        <w:tc>
          <w:tcPr>
            <w:tcW w:w="1667" w:type="pct"/>
            <w:vAlign w:val="center"/>
          </w:tcPr>
          <w:p w14:paraId="3098CC1C" w14:textId="6195592A" w:rsidR="000F53D6" w:rsidRDefault="000F53D6" w:rsidP="007129D7">
            <w:pPr>
              <w:jc w:val="center"/>
            </w:pPr>
            <w:r>
              <w:t>OBL (Obliteration)</w:t>
            </w:r>
          </w:p>
        </w:tc>
        <w:tc>
          <w:tcPr>
            <w:tcW w:w="1667" w:type="pct"/>
            <w:vAlign w:val="center"/>
          </w:tcPr>
          <w:p w14:paraId="70DB0D7C" w14:textId="6446DA1E" w:rsidR="000F53D6" w:rsidRDefault="000F53D6" w:rsidP="007129D7">
            <w:pPr>
              <w:jc w:val="center"/>
            </w:pPr>
            <w:r>
              <w:t>OBL (Obliteration)</w:t>
            </w:r>
          </w:p>
        </w:tc>
        <w:tc>
          <w:tcPr>
            <w:tcW w:w="1667" w:type="pct"/>
            <w:vAlign w:val="center"/>
          </w:tcPr>
          <w:p w14:paraId="1EA13A8C" w14:textId="633D8B8B" w:rsidR="000F53D6" w:rsidRDefault="000F53D6" w:rsidP="007129D7">
            <w:pPr>
              <w:jc w:val="center"/>
            </w:pPr>
            <w:r>
              <w:t>OBL (Obliteration)</w:t>
            </w:r>
          </w:p>
        </w:tc>
      </w:tr>
      <w:tr w:rsidR="000F53D6" w14:paraId="3C99A9DC" w14:textId="77777777" w:rsidTr="007129D7">
        <w:trPr>
          <w:trHeight w:val="537"/>
        </w:trPr>
        <w:tc>
          <w:tcPr>
            <w:tcW w:w="1667" w:type="pct"/>
            <w:vAlign w:val="center"/>
          </w:tcPr>
          <w:p w14:paraId="50A973E1" w14:textId="23F5E17F" w:rsidR="000F53D6" w:rsidRDefault="000F53D6" w:rsidP="007129D7">
            <w:pPr>
              <w:jc w:val="center"/>
            </w:pPr>
            <w:r>
              <w:t>Z-Cut</w:t>
            </w:r>
          </w:p>
        </w:tc>
        <w:tc>
          <w:tcPr>
            <w:tcW w:w="1667" w:type="pct"/>
            <w:vAlign w:val="center"/>
          </w:tcPr>
          <w:p w14:paraId="0FCF5D87" w14:textId="0D2A9D8C" w:rsidR="000F53D6" w:rsidRDefault="000F53D6" w:rsidP="007129D7">
            <w:pPr>
              <w:jc w:val="center"/>
            </w:pPr>
            <w:r>
              <w:t>Z-Cut</w:t>
            </w:r>
          </w:p>
        </w:tc>
        <w:tc>
          <w:tcPr>
            <w:tcW w:w="1667" w:type="pct"/>
            <w:vAlign w:val="center"/>
          </w:tcPr>
          <w:p w14:paraId="2143AEE7" w14:textId="4B1F4D7B" w:rsidR="000F53D6" w:rsidRDefault="000F53D6" w:rsidP="007129D7">
            <w:pPr>
              <w:jc w:val="center"/>
            </w:pPr>
            <w:r>
              <w:t>Z-Cut</w:t>
            </w:r>
          </w:p>
        </w:tc>
      </w:tr>
    </w:tbl>
    <w:p w14:paraId="5E8284C2" w14:textId="1B2FF924" w:rsidR="000F53D6" w:rsidRDefault="000F53D6" w:rsidP="000F53D6"/>
    <w:p w14:paraId="05C251B1" w14:textId="67F3C28E" w:rsidR="00FC7304" w:rsidRDefault="00BF3B33" w:rsidP="00BF3B33">
      <w:pPr>
        <w:pStyle w:val="Heading2"/>
      </w:pPr>
      <w:r>
        <w:t>Algorithm Implementation</w:t>
      </w:r>
      <w:bookmarkEnd w:id="4"/>
    </w:p>
    <w:p w14:paraId="32AEF585" w14:textId="39C56F4D" w:rsidR="00A257A1" w:rsidRDefault="00A257A1" w:rsidP="00BF3B33">
      <w:r>
        <w:t>To realize these two algorithms, the Python Programming language was used accompanied with various libraries.</w:t>
      </w:r>
    </w:p>
    <w:p w14:paraId="664BACD8" w14:textId="4592779D" w:rsidR="00A257A1" w:rsidRDefault="00A257A1" w:rsidP="00A257A1">
      <w:pPr>
        <w:pStyle w:val="Heading3"/>
      </w:pPr>
      <w:bookmarkStart w:id="8" w:name="_Toc115596595"/>
      <w:r>
        <w:t>Python Programming Language</w:t>
      </w:r>
      <w:bookmarkEnd w:id="8"/>
    </w:p>
    <w:p w14:paraId="1F03A338" w14:textId="44EB7916" w:rsidR="00A257A1" w:rsidRDefault="00A257A1" w:rsidP="00A257A1">
      <w:r>
        <w:t xml:space="preserve">Python version </w:t>
      </w:r>
      <w:r w:rsidRPr="00A257A1">
        <w:rPr>
          <w:b/>
          <w:bCs/>
        </w:rPr>
        <w:t>3.9.13</w:t>
      </w:r>
      <w:r w:rsidR="006E67FA">
        <w:rPr>
          <w:b/>
          <w:bCs/>
        </w:rPr>
        <w:t xml:space="preserve"> MSC v.1929 64bit (AMD64)</w:t>
      </w:r>
      <w:r>
        <w:rPr>
          <w:b/>
          <w:bCs/>
        </w:rPr>
        <w:t xml:space="preserve"> </w:t>
      </w:r>
      <w:r>
        <w:t xml:space="preserve">was used throughout the implementation of both algorithms. This version was chosen for its stability, ease of use as well as the volume </w:t>
      </w:r>
      <w:r w:rsidR="005303B9">
        <w:t xml:space="preserve">of computer vision and mathematical computation </w:t>
      </w:r>
      <w:r w:rsidR="006E67FA">
        <w:t xml:space="preserve">libraries </w:t>
      </w:r>
      <w:r w:rsidR="005303B9">
        <w:t>supported by major backers.</w:t>
      </w:r>
      <w:r w:rsidR="006E67FA">
        <w:t xml:space="preserve"> The libraries which were used include the following</w:t>
      </w:r>
    </w:p>
    <w:p w14:paraId="608A9455" w14:textId="126027D0" w:rsidR="006E67FA" w:rsidRDefault="005303B9" w:rsidP="006E67FA">
      <w:pPr>
        <w:pStyle w:val="ListParagraph"/>
        <w:numPr>
          <w:ilvl w:val="0"/>
          <w:numId w:val="3"/>
        </w:numPr>
      </w:pPr>
      <w:r>
        <w:t>NumPy</w:t>
      </w:r>
    </w:p>
    <w:p w14:paraId="074EEE0A" w14:textId="0DC9ABF6" w:rsidR="006E67FA" w:rsidRDefault="006E67FA" w:rsidP="006E67FA">
      <w:pPr>
        <w:pStyle w:val="ListParagraph"/>
        <w:numPr>
          <w:ilvl w:val="0"/>
          <w:numId w:val="3"/>
        </w:numPr>
      </w:pPr>
      <w:r>
        <w:t>OpenCV2</w:t>
      </w:r>
    </w:p>
    <w:p w14:paraId="0CD6C4D4" w14:textId="27F0FA4A" w:rsidR="006E67FA" w:rsidRDefault="005303B9" w:rsidP="006E67FA">
      <w:pPr>
        <w:pStyle w:val="ListParagraph"/>
        <w:numPr>
          <w:ilvl w:val="0"/>
          <w:numId w:val="3"/>
        </w:numPr>
      </w:pPr>
      <w:r>
        <w:t>Matplotlib</w:t>
      </w:r>
    </w:p>
    <w:p w14:paraId="62BEC3FE" w14:textId="0081678F" w:rsidR="005303B9" w:rsidRPr="00A257A1" w:rsidRDefault="005303B9" w:rsidP="006E67FA">
      <w:pPr>
        <w:pStyle w:val="ListParagraph"/>
        <w:numPr>
          <w:ilvl w:val="0"/>
          <w:numId w:val="3"/>
        </w:numPr>
      </w:pPr>
      <w:r>
        <w:t>PyQt5</w:t>
      </w:r>
    </w:p>
    <w:p w14:paraId="0C80DF7B" w14:textId="1E333AF3" w:rsidR="005303B9" w:rsidRDefault="005303B9" w:rsidP="005303B9">
      <w:pPr>
        <w:pStyle w:val="Heading4"/>
      </w:pPr>
      <w:r>
        <w:t>NumPy</w:t>
      </w:r>
    </w:p>
    <w:p w14:paraId="2E694EED" w14:textId="67CEFA17" w:rsidR="005303B9" w:rsidRPr="00E763A5" w:rsidRDefault="005303B9" w:rsidP="005303B9">
      <w:pPr>
        <w:rPr>
          <w:b/>
          <w:bCs/>
        </w:rPr>
      </w:pPr>
      <w:r>
        <w:t xml:space="preserve">NumPy is a </w:t>
      </w:r>
      <w:r w:rsidR="00A05F4F">
        <w:t>library</w:t>
      </w:r>
      <w:r>
        <w:t xml:space="preserve"> for scientific computing in Pytho</w:t>
      </w:r>
      <w:r w:rsidR="00A05F4F">
        <w:t xml:space="preserve">n, it provides a variety of routines for fast operations on arrays including mathematical, logical, selecting, basic linear algebra, I/O as well as discrete Fourier Transforms </w:t>
      </w:r>
      <w:sdt>
        <w:sdtPr>
          <w:id w:val="1816372910"/>
          <w:citation/>
        </w:sdtPr>
        <w:sdtContent>
          <w:r w:rsidR="00850D26">
            <w:fldChar w:fldCharType="begin"/>
          </w:r>
          <w:r w:rsidR="00850D26">
            <w:instrText xml:space="preserve"> CITATION Num22 \l 1033 </w:instrText>
          </w:r>
          <w:r w:rsidR="00850D26">
            <w:fldChar w:fldCharType="separate"/>
          </w:r>
          <w:r w:rsidR="00850D26">
            <w:rPr>
              <w:noProof/>
            </w:rPr>
            <w:t>(NumPy Developers., 2022)</w:t>
          </w:r>
          <w:r w:rsidR="00850D26">
            <w:fldChar w:fldCharType="end"/>
          </w:r>
        </w:sdtContent>
      </w:sdt>
      <w:r w:rsidR="00A05F4F">
        <w:t xml:space="preserve">. </w:t>
      </w:r>
      <w:r w:rsidR="00E763A5">
        <w:t xml:space="preserve">The version being used for this project is </w:t>
      </w:r>
      <w:r w:rsidR="00E763A5" w:rsidRPr="00E763A5">
        <w:rPr>
          <w:b/>
          <w:bCs/>
          <w:i/>
          <w:iCs/>
        </w:rPr>
        <w:t>version 1.23.1</w:t>
      </w:r>
    </w:p>
    <w:p w14:paraId="1B723B21" w14:textId="7EE4030A" w:rsidR="00A05F4F" w:rsidRDefault="00CA09A8" w:rsidP="00CA09A8">
      <w:pPr>
        <w:pStyle w:val="Heading4"/>
      </w:pPr>
      <w:r>
        <w:t>OpenCV2</w:t>
      </w:r>
    </w:p>
    <w:p w14:paraId="57F35637" w14:textId="5DD91D8E" w:rsidR="00E763A5" w:rsidRPr="00E763A5" w:rsidRDefault="00CA09A8" w:rsidP="00CA09A8">
      <w:r>
        <w:t>OpenCV</w:t>
      </w:r>
      <w:r w:rsidR="00AD57A9">
        <w:t xml:space="preserve">2 is a Python library started by intel’s Gary </w:t>
      </w:r>
      <w:proofErr w:type="spellStart"/>
      <w:r w:rsidR="00AD57A9">
        <w:t>Bradsky</w:t>
      </w:r>
      <w:proofErr w:type="spellEnd"/>
      <w:r w:rsidR="00AD57A9">
        <w:t xml:space="preserve"> in 1999, it a set of Python bindings designed to solve computer vision problems </w:t>
      </w:r>
      <w:sdt>
        <w:sdtPr>
          <w:id w:val="-2014898766"/>
          <w:citation/>
        </w:sdtPr>
        <w:sdtContent>
          <w:r w:rsidR="00850D26">
            <w:fldChar w:fldCharType="begin"/>
          </w:r>
          <w:r w:rsidR="00850D26">
            <w:instrText xml:space="preserve"> CITATION Ope22 \l 1033 </w:instrText>
          </w:r>
          <w:r w:rsidR="00850D26">
            <w:fldChar w:fldCharType="separate"/>
          </w:r>
          <w:r w:rsidR="00850D26">
            <w:rPr>
              <w:noProof/>
            </w:rPr>
            <w:t>(OpenCV, 2022)</w:t>
          </w:r>
          <w:r w:rsidR="00850D26">
            <w:fldChar w:fldCharType="end"/>
          </w:r>
        </w:sdtContent>
      </w:sdt>
      <w:r w:rsidR="00AD57A9">
        <w:t>. It is originally a C++ library that uses Python Wrappers to create modules, making code run as fast as its original implementation in C++.</w:t>
      </w:r>
      <w:r w:rsidR="00E763A5">
        <w:t xml:space="preserve"> </w:t>
      </w:r>
      <w:r w:rsidR="00E763A5" w:rsidRPr="00E763A5">
        <w:rPr>
          <w:b/>
          <w:bCs/>
          <w:i/>
          <w:iCs/>
        </w:rPr>
        <w:t>Version 4.6.0.66</w:t>
      </w:r>
      <w:r w:rsidR="00E763A5">
        <w:rPr>
          <w:b/>
          <w:bCs/>
          <w:i/>
          <w:iCs/>
        </w:rPr>
        <w:t xml:space="preserve"> </w:t>
      </w:r>
      <w:r w:rsidR="00E763A5">
        <w:t>is used for this project.</w:t>
      </w:r>
    </w:p>
    <w:p w14:paraId="6C3EAAAD" w14:textId="60FAD65B" w:rsidR="00AD57A9" w:rsidRDefault="00AD57A9" w:rsidP="00AD57A9">
      <w:pPr>
        <w:pStyle w:val="Heading4"/>
      </w:pPr>
      <w:r>
        <w:t>Matplotlib</w:t>
      </w:r>
    </w:p>
    <w:p w14:paraId="71D3BE03" w14:textId="5DFBDFBD" w:rsidR="00AD57A9" w:rsidRDefault="00E763A5" w:rsidP="00AD57A9">
      <w:r>
        <w:t xml:space="preserve">Matplotlib is a comprehensive library for creating static, animated and interactive visualizations in Python. Matplotlib allows a diagrammatic representation of all unique points on a fingerprint, as well as its corresponding matching points on the sample image </w:t>
      </w:r>
      <w:sdt>
        <w:sdtPr>
          <w:id w:val="1196042632"/>
          <w:citation/>
        </w:sdtPr>
        <w:sdtContent>
          <w:r w:rsidR="006F1583">
            <w:fldChar w:fldCharType="begin"/>
          </w:r>
          <w:r w:rsidR="006F1583">
            <w:instrText xml:space="preserve"> CITATION Hun07 \l 1033 </w:instrText>
          </w:r>
          <w:r w:rsidR="006F1583">
            <w:fldChar w:fldCharType="separate"/>
          </w:r>
          <w:r w:rsidR="006F1583">
            <w:rPr>
              <w:noProof/>
            </w:rPr>
            <w:t>(Hunter, 2007)</w:t>
          </w:r>
          <w:r w:rsidR="006F1583">
            <w:fldChar w:fldCharType="end"/>
          </w:r>
        </w:sdtContent>
      </w:sdt>
      <w:r>
        <w:t>.</w:t>
      </w:r>
    </w:p>
    <w:p w14:paraId="2E05ECC1" w14:textId="77777777" w:rsidR="00DE67CB" w:rsidRDefault="00DE67CB" w:rsidP="00E763A5">
      <w:pPr>
        <w:pStyle w:val="Heading4"/>
      </w:pPr>
    </w:p>
    <w:p w14:paraId="05049910" w14:textId="1A75A349" w:rsidR="00E763A5" w:rsidRDefault="00E763A5" w:rsidP="00E763A5">
      <w:pPr>
        <w:pStyle w:val="Heading4"/>
      </w:pPr>
      <w:r>
        <w:t>PyQt5</w:t>
      </w:r>
    </w:p>
    <w:p w14:paraId="4B987A6B" w14:textId="51469CA4" w:rsidR="00D06624" w:rsidRDefault="00922C41" w:rsidP="00D06624">
      <w:r>
        <w:t>PyQt5 is a G</w:t>
      </w:r>
      <w:r w:rsidR="00CD6F64">
        <w:t>raphical User Interface (GUI)</w:t>
      </w:r>
      <w:r>
        <w:t xml:space="preserve"> framework that wraps around the C++ library, Qt. It allows the construction of G</w:t>
      </w:r>
      <w:r w:rsidR="00CD6F64">
        <w:t>UI</w:t>
      </w:r>
      <w:r>
        <w:t xml:space="preserve"> that hide the abstraction of </w:t>
      </w:r>
      <w:r w:rsidR="00CD6F64">
        <w:t xml:space="preserve">code </w:t>
      </w:r>
      <w:sdt>
        <w:sdtPr>
          <w:id w:val="-1194303351"/>
          <w:citation/>
        </w:sdtPr>
        <w:sdtContent>
          <w:r w:rsidR="006F1583">
            <w:fldChar w:fldCharType="begin"/>
          </w:r>
          <w:r w:rsidR="006F1583">
            <w:instrText xml:space="preserve"> CITATION pyt20 \l 1033 </w:instrText>
          </w:r>
          <w:r w:rsidR="006F1583">
            <w:fldChar w:fldCharType="separate"/>
          </w:r>
          <w:r w:rsidR="006F1583">
            <w:rPr>
              <w:noProof/>
            </w:rPr>
            <w:t>(pythonpyqt, 2020)</w:t>
          </w:r>
          <w:r w:rsidR="006F1583">
            <w:fldChar w:fldCharType="end"/>
          </w:r>
        </w:sdtContent>
      </w:sdt>
      <w:r w:rsidR="00CD6F64">
        <w:t>. Using PyQt5, an algorithm comparison program has been built wh</w:t>
      </w:r>
      <w:r w:rsidR="00873049">
        <w:t>ich allows users to load images and run both comparisons, results are displayed side by side in tabs in such a way that the various phases of each algorithm can be analyzed directly.</w:t>
      </w:r>
      <w:r w:rsidR="00CD6F64">
        <w:t xml:space="preserve">  </w:t>
      </w:r>
    </w:p>
    <w:p w14:paraId="59E8820C" w14:textId="0F3A5340" w:rsidR="004F4705" w:rsidRPr="004F4705" w:rsidRDefault="004F4705" w:rsidP="0055225D">
      <w:pPr>
        <w:pStyle w:val="Heading4"/>
      </w:pPr>
      <w:r>
        <w:t>Fingerprint Matching</w:t>
      </w:r>
    </w:p>
    <w:p w14:paraId="45099E55" w14:textId="1B3C0F05" w:rsidR="00FC37E8" w:rsidRDefault="00A87B99" w:rsidP="00FC37E8">
      <w:r>
        <w:t xml:space="preserve">Each image was processed with both algorithms two times </w:t>
      </w:r>
      <w:r w:rsidR="00A21256">
        <w:t xml:space="preserve">to </w:t>
      </w:r>
      <w:r w:rsidR="00D6127F">
        <w:t>reduce false acceptancy rate</w:t>
      </w:r>
      <w:r w:rsidR="00A357FE">
        <w:t xml:space="preserve"> (FAR) and</w:t>
      </w:r>
      <w:r w:rsidR="00D6127F">
        <w:t xml:space="preserve"> false rejection rate</w:t>
      </w:r>
      <w:r w:rsidR="00A357FE">
        <w:t xml:space="preserve"> (FRR)</w:t>
      </w:r>
      <w:r w:rsidR="003A3DFB">
        <w:t xml:space="preserve"> and compared to its three (3) respective altered versions</w:t>
      </w:r>
      <w:r w:rsidR="004F4705">
        <w:t xml:space="preserve"> with their matching scores.</w:t>
      </w:r>
      <w:r w:rsidR="00A2648A">
        <w:t xml:space="preserve"> </w:t>
      </w:r>
      <w:r w:rsidR="00D6127F">
        <w:t xml:space="preserve">Graphs </w:t>
      </w:r>
      <w:r w:rsidR="004F4705">
        <w:t>were drawn to visually represen</w:t>
      </w:r>
      <w:r w:rsidR="00781C41">
        <w:t>t the match score between the two algorithms</w:t>
      </w:r>
    </w:p>
    <w:p w14:paraId="1B279CB7" w14:textId="77777777" w:rsidR="006F1583" w:rsidRDefault="006F1583">
      <w:pPr>
        <w:rPr>
          <w:rFonts w:asciiTheme="majorHAnsi" w:eastAsiaTheme="majorEastAsia" w:hAnsiTheme="majorHAnsi" w:cstheme="majorBidi"/>
          <w:color w:val="2F5496" w:themeColor="accent1" w:themeShade="BF"/>
          <w:sz w:val="26"/>
          <w:szCs w:val="26"/>
        </w:rPr>
      </w:pPr>
      <w:r>
        <w:br w:type="page"/>
      </w:r>
    </w:p>
    <w:p w14:paraId="20A77885" w14:textId="2A8A6A95" w:rsidR="00781C41" w:rsidRDefault="00AD5666" w:rsidP="00AD5666">
      <w:pPr>
        <w:pStyle w:val="Heading2"/>
      </w:pPr>
      <w:bookmarkStart w:id="9" w:name="_Toc115596596"/>
      <w:r>
        <w:lastRenderedPageBreak/>
        <w:t>Algorithm Completion Time</w:t>
      </w:r>
      <w:bookmarkEnd w:id="9"/>
    </w:p>
    <w:p w14:paraId="04C8E05C" w14:textId="0D86054A" w:rsidR="0035113F" w:rsidRDefault="0035113F" w:rsidP="00AD5666">
      <w:r>
        <w:t>Both algorithms were tested</w:t>
      </w:r>
      <w:r w:rsidR="009F6ACB">
        <w:t xml:space="preserve"> </w:t>
      </w:r>
      <w:ins w:id="10" w:author="Crystal Andy" w:date="2022-12-19T15:49:00Z">
        <w:r w:rsidR="004B2E34">
          <w:t xml:space="preserve">on </w:t>
        </w:r>
      </w:ins>
      <w:r w:rsidR="009F6ACB">
        <w:t>a</w:t>
      </w:r>
      <w:r>
        <w:t xml:space="preserve"> computer system</w:t>
      </w:r>
      <w:r w:rsidR="009F6ACB">
        <w:t xml:space="preserve"> </w:t>
      </w:r>
      <w:r>
        <w:t>with the following specifications</w:t>
      </w:r>
    </w:p>
    <w:tbl>
      <w:tblPr>
        <w:tblStyle w:val="TableGridLight"/>
        <w:tblW w:w="0" w:type="auto"/>
        <w:tblLook w:val="04A0" w:firstRow="1" w:lastRow="0" w:firstColumn="1" w:lastColumn="0" w:noHBand="0" w:noVBand="1"/>
      </w:tblPr>
      <w:tblGrid>
        <w:gridCol w:w="4675"/>
        <w:gridCol w:w="4675"/>
      </w:tblGrid>
      <w:tr w:rsidR="0035113F" w14:paraId="6D940908" w14:textId="77777777" w:rsidTr="006666F0">
        <w:tc>
          <w:tcPr>
            <w:tcW w:w="9576" w:type="dxa"/>
            <w:gridSpan w:val="2"/>
          </w:tcPr>
          <w:p w14:paraId="710F2890" w14:textId="673BECD2" w:rsidR="0035113F" w:rsidRPr="006666F0" w:rsidRDefault="0035113F" w:rsidP="00C5793A">
            <w:pPr>
              <w:jc w:val="center"/>
              <w:rPr>
                <w:b/>
                <w:bCs/>
              </w:rPr>
            </w:pPr>
            <w:r w:rsidRPr="006666F0">
              <w:rPr>
                <w:b/>
                <w:bCs/>
              </w:rPr>
              <w:t xml:space="preserve">Computer </w:t>
            </w:r>
            <w:r w:rsidR="009F6ACB">
              <w:rPr>
                <w:b/>
                <w:bCs/>
              </w:rPr>
              <w:t>A</w:t>
            </w:r>
          </w:p>
        </w:tc>
      </w:tr>
      <w:tr w:rsidR="00494BDF" w14:paraId="420821FB" w14:textId="77777777" w:rsidTr="006666F0">
        <w:tc>
          <w:tcPr>
            <w:tcW w:w="4788" w:type="dxa"/>
          </w:tcPr>
          <w:p w14:paraId="29061A3B" w14:textId="1387911D" w:rsidR="00494BDF" w:rsidRDefault="00494BDF" w:rsidP="00C5793A">
            <w:pPr>
              <w:tabs>
                <w:tab w:val="center" w:pos="2286"/>
              </w:tabs>
            </w:pPr>
            <w:r>
              <w:t>Operating System</w:t>
            </w:r>
          </w:p>
        </w:tc>
        <w:tc>
          <w:tcPr>
            <w:tcW w:w="4788" w:type="dxa"/>
          </w:tcPr>
          <w:p w14:paraId="6A290094" w14:textId="29A73803" w:rsidR="00494BDF" w:rsidRDefault="00ED6BBA" w:rsidP="00C5793A">
            <w:r>
              <w:t>Windows 10 Pro 64-bit (10.0, Build 19044)</w:t>
            </w:r>
          </w:p>
        </w:tc>
      </w:tr>
      <w:tr w:rsidR="0035113F" w14:paraId="75ECBF38" w14:textId="77777777" w:rsidTr="006666F0">
        <w:tc>
          <w:tcPr>
            <w:tcW w:w="4788" w:type="dxa"/>
          </w:tcPr>
          <w:p w14:paraId="632B6753" w14:textId="77777777" w:rsidR="0035113F" w:rsidRDefault="0035113F" w:rsidP="00C5793A">
            <w:pPr>
              <w:tabs>
                <w:tab w:val="center" w:pos="2286"/>
              </w:tabs>
            </w:pPr>
            <w:r>
              <w:t>Processor</w:t>
            </w:r>
          </w:p>
        </w:tc>
        <w:tc>
          <w:tcPr>
            <w:tcW w:w="4788" w:type="dxa"/>
          </w:tcPr>
          <w:p w14:paraId="1327B8E4" w14:textId="2C2B9A7D" w:rsidR="0035113F" w:rsidRDefault="0035113F" w:rsidP="00C5793A">
            <w:r>
              <w:t>Intel(R) Core™ i</w:t>
            </w:r>
            <w:r w:rsidR="006666F0">
              <w:t>7</w:t>
            </w:r>
            <w:r>
              <w:t>-</w:t>
            </w:r>
            <w:r w:rsidR="006666F0">
              <w:t>10870H</w:t>
            </w:r>
            <w:r>
              <w:t xml:space="preserve"> CPU @ 2.</w:t>
            </w:r>
            <w:r w:rsidR="006666F0">
              <w:t>2</w:t>
            </w:r>
            <w:r>
              <w:t>0Ghz (</w:t>
            </w:r>
            <w:r w:rsidR="006666F0">
              <w:t>16</w:t>
            </w:r>
            <w:r>
              <w:t xml:space="preserve"> CPU</w:t>
            </w:r>
            <w:r w:rsidR="006666F0">
              <w:t>s</w:t>
            </w:r>
            <w:r>
              <w:t>)</w:t>
            </w:r>
          </w:p>
        </w:tc>
      </w:tr>
      <w:tr w:rsidR="0035113F" w14:paraId="04FFE321" w14:textId="77777777" w:rsidTr="006666F0">
        <w:tc>
          <w:tcPr>
            <w:tcW w:w="4788" w:type="dxa"/>
          </w:tcPr>
          <w:p w14:paraId="1670B09F" w14:textId="77777777" w:rsidR="0035113F" w:rsidRDefault="0035113F" w:rsidP="00C5793A">
            <w:r>
              <w:t>Memory</w:t>
            </w:r>
          </w:p>
        </w:tc>
        <w:tc>
          <w:tcPr>
            <w:tcW w:w="4788" w:type="dxa"/>
          </w:tcPr>
          <w:p w14:paraId="7C347F2D" w14:textId="6B1326FB" w:rsidR="0035113F" w:rsidRDefault="006666F0" w:rsidP="00C5793A">
            <w:r>
              <w:t>16384</w:t>
            </w:r>
            <w:r w:rsidR="0035113F">
              <w:t>MB RAM</w:t>
            </w:r>
          </w:p>
        </w:tc>
      </w:tr>
    </w:tbl>
    <w:p w14:paraId="0FE8CD0D" w14:textId="166E05CB" w:rsidR="0035113F" w:rsidRPr="00074ACC" w:rsidRDefault="00074ACC" w:rsidP="00850D26">
      <w:pPr>
        <w:jc w:val="center"/>
        <w:rPr>
          <w:i/>
          <w:iCs/>
          <w:sz w:val="18"/>
          <w:szCs w:val="18"/>
        </w:rPr>
      </w:pPr>
      <w:r w:rsidRPr="004B2E34">
        <w:rPr>
          <w:i/>
          <w:iCs/>
          <w:sz w:val="18"/>
          <w:szCs w:val="18"/>
          <w:highlight w:val="yellow"/>
          <w:rPrChange w:id="11" w:author="Crystal Andy" w:date="2022-12-19T15:50:00Z">
            <w:rPr>
              <w:i/>
              <w:iCs/>
              <w:sz w:val="18"/>
              <w:szCs w:val="18"/>
            </w:rPr>
          </w:rPrChange>
        </w:rPr>
        <w:t>Computer specifications were taken by running “</w:t>
      </w:r>
      <w:proofErr w:type="spellStart"/>
      <w:r w:rsidRPr="004B2E34">
        <w:rPr>
          <w:i/>
          <w:iCs/>
          <w:sz w:val="18"/>
          <w:szCs w:val="18"/>
          <w:highlight w:val="yellow"/>
          <w:rPrChange w:id="12" w:author="Crystal Andy" w:date="2022-12-19T15:50:00Z">
            <w:rPr>
              <w:i/>
              <w:iCs/>
              <w:sz w:val="18"/>
              <w:szCs w:val="18"/>
            </w:rPr>
          </w:rPrChange>
        </w:rPr>
        <w:t>dxdiag</w:t>
      </w:r>
      <w:proofErr w:type="spellEnd"/>
      <w:r w:rsidRPr="004B2E34">
        <w:rPr>
          <w:i/>
          <w:iCs/>
          <w:sz w:val="18"/>
          <w:szCs w:val="18"/>
          <w:highlight w:val="yellow"/>
          <w:rPrChange w:id="13" w:author="Crystal Andy" w:date="2022-12-19T15:50:00Z">
            <w:rPr>
              <w:i/>
              <w:iCs/>
              <w:sz w:val="18"/>
              <w:szCs w:val="18"/>
            </w:rPr>
          </w:rPrChange>
        </w:rPr>
        <w:t xml:space="preserve">” on </w:t>
      </w:r>
      <w:r w:rsidR="009F6ACB" w:rsidRPr="004B2E34">
        <w:rPr>
          <w:i/>
          <w:iCs/>
          <w:sz w:val="18"/>
          <w:szCs w:val="18"/>
          <w:highlight w:val="yellow"/>
          <w:rPrChange w:id="14" w:author="Crystal Andy" w:date="2022-12-19T15:50:00Z">
            <w:rPr>
              <w:i/>
              <w:iCs/>
              <w:sz w:val="18"/>
              <w:szCs w:val="18"/>
            </w:rPr>
          </w:rPrChange>
        </w:rPr>
        <w:t>the system</w:t>
      </w:r>
    </w:p>
    <w:p w14:paraId="0EDDC6F9" w14:textId="340600BA" w:rsidR="006666F0" w:rsidRPr="00AD5666" w:rsidRDefault="006666F0" w:rsidP="00AD5666">
      <w:r>
        <w:t>The time taken to complete both algorithms on the same set of data was recorded and represented in graphs</w:t>
      </w:r>
    </w:p>
    <w:p w14:paraId="68040784" w14:textId="74A12456" w:rsidR="00FC37E8" w:rsidRDefault="00AF5032" w:rsidP="00FC37E8">
      <w:pPr>
        <w:pStyle w:val="Heading1"/>
      </w:pPr>
      <w:bookmarkStart w:id="15" w:name="_Toc115596597"/>
      <w:r>
        <w:t>Validity of Data</w:t>
      </w:r>
      <w:bookmarkEnd w:id="15"/>
    </w:p>
    <w:p w14:paraId="2C12E8C3" w14:textId="64FBFCD6" w:rsidR="001F5919" w:rsidRPr="001F5919" w:rsidRDefault="001F5919" w:rsidP="001F5919">
      <w:r>
        <w:t xml:space="preserve">To ensure that </w:t>
      </w:r>
      <w:r w:rsidR="00AF5032">
        <w:t xml:space="preserve">consistent </w:t>
      </w:r>
      <w:r>
        <w:t>results were obtained, the following procedures were put in place:</w:t>
      </w:r>
    </w:p>
    <w:p w14:paraId="24DC2374" w14:textId="0F2E45AC" w:rsidR="00D55258" w:rsidRDefault="00D55258" w:rsidP="00D55258">
      <w:pPr>
        <w:pStyle w:val="ListParagraph"/>
        <w:numPr>
          <w:ilvl w:val="0"/>
          <w:numId w:val="4"/>
        </w:numPr>
      </w:pPr>
      <w:r>
        <w:t>All algorithms were run on the same set of images</w:t>
      </w:r>
      <w:r w:rsidR="00E72B4B">
        <w:t xml:space="preserve"> in succession</w:t>
      </w:r>
    </w:p>
    <w:p w14:paraId="14DA48DD" w14:textId="10F80040" w:rsidR="00D55258" w:rsidRDefault="00E72B4B" w:rsidP="00D55258">
      <w:pPr>
        <w:pStyle w:val="ListParagraph"/>
        <w:numPr>
          <w:ilvl w:val="0"/>
          <w:numId w:val="4"/>
        </w:numPr>
      </w:pPr>
      <w:r>
        <w:t xml:space="preserve">The same versions of the Python Programming Language with its various libraries were used </w:t>
      </w:r>
      <w:r w:rsidR="00A955B8">
        <w:t>on both computer systems</w:t>
      </w:r>
    </w:p>
    <w:p w14:paraId="152E482E" w14:textId="330325AF" w:rsidR="00A955B8" w:rsidRDefault="00A955B8" w:rsidP="00D55258">
      <w:pPr>
        <w:pStyle w:val="ListParagraph"/>
        <w:numPr>
          <w:ilvl w:val="0"/>
          <w:numId w:val="4"/>
        </w:numPr>
      </w:pPr>
      <w:r>
        <w:t xml:space="preserve">Both algorithms were run using the same configurations </w:t>
      </w:r>
    </w:p>
    <w:p w14:paraId="1AC96698" w14:textId="288FC781" w:rsidR="001F5919" w:rsidRPr="00D55258" w:rsidRDefault="001F5919" w:rsidP="00D55258">
      <w:pPr>
        <w:pStyle w:val="ListParagraph"/>
        <w:numPr>
          <w:ilvl w:val="0"/>
          <w:numId w:val="4"/>
        </w:numPr>
      </w:pPr>
      <w:r>
        <w:t>All match scores were taken on the first instance of running the algorithm to simulate a real-world experience</w:t>
      </w:r>
    </w:p>
    <w:p w14:paraId="70696AD3" w14:textId="0587968E" w:rsidR="00FC37E8" w:rsidRDefault="00FC37E8" w:rsidP="00FC37E8">
      <w:pPr>
        <w:pStyle w:val="Heading1"/>
      </w:pPr>
      <w:bookmarkStart w:id="16" w:name="_Toc115596598"/>
      <w:r>
        <w:t>Limitations</w:t>
      </w:r>
      <w:bookmarkEnd w:id="16"/>
    </w:p>
    <w:p w14:paraId="2104D819" w14:textId="6F4AAD6C" w:rsidR="004F687C" w:rsidRDefault="004F687C" w:rsidP="004F687C">
      <w:pPr>
        <w:pStyle w:val="ListParagraph"/>
        <w:numPr>
          <w:ilvl w:val="0"/>
          <w:numId w:val="4"/>
        </w:numPr>
      </w:pPr>
      <w:r>
        <w:t xml:space="preserve">Both algorithms </w:t>
      </w:r>
      <w:r w:rsidR="00D818AA">
        <w:t>could</w:t>
      </w:r>
      <w:r>
        <w:t xml:space="preserve"> not be fully optimized </w:t>
      </w:r>
      <w:r w:rsidR="00D818AA">
        <w:t xml:space="preserve">due to </w:t>
      </w:r>
      <w:ins w:id="17" w:author="Crystal Andy" w:date="2022-12-19T15:51:00Z">
        <w:r w:rsidR="004B2E34" w:rsidRPr="004B2E34">
          <w:rPr>
            <w:highlight w:val="yellow"/>
            <w:rPrChange w:id="18" w:author="Crystal Andy" w:date="2022-12-19T15:51:00Z">
              <w:rPr/>
            </w:rPrChange>
          </w:rPr>
          <w:t>project</w:t>
        </w:r>
        <w:r w:rsidR="004B2E34">
          <w:t xml:space="preserve"> </w:t>
        </w:r>
      </w:ins>
      <w:r w:rsidR="00D818AA">
        <w:t>time limitation (</w:t>
      </w:r>
      <w:r>
        <w:t>hence</w:t>
      </w:r>
      <w:r w:rsidR="00A2648A">
        <w:t xml:space="preserve"> each</w:t>
      </w:r>
      <w:r>
        <w:t xml:space="preserve"> take a longer time to compute on slower computers</w:t>
      </w:r>
      <w:r w:rsidR="00D818AA">
        <w:t>)</w:t>
      </w:r>
    </w:p>
    <w:p w14:paraId="623F80B1" w14:textId="77777777" w:rsidR="006F1583" w:rsidRDefault="00082874" w:rsidP="00082874">
      <w:pPr>
        <w:pStyle w:val="ListParagraph"/>
        <w:numPr>
          <w:ilvl w:val="0"/>
          <w:numId w:val="4"/>
        </w:numPr>
      </w:pPr>
      <w:r>
        <w:t xml:space="preserve">The </w:t>
      </w:r>
      <w:r w:rsidR="00D818AA">
        <w:t xml:space="preserve">latest </w:t>
      </w:r>
      <w:r>
        <w:t xml:space="preserve">version of the Python Programming Language </w:t>
      </w:r>
      <w:r w:rsidR="00D818AA">
        <w:t>was not available</w:t>
      </w:r>
    </w:p>
    <w:p w14:paraId="42FA3A97" w14:textId="77777777" w:rsidR="006F1583" w:rsidRDefault="006F1583" w:rsidP="006F1583">
      <w:pPr>
        <w:ind w:left="360"/>
      </w:pPr>
    </w:p>
    <w:p w14:paraId="534847A8" w14:textId="77777777" w:rsidR="006F1583" w:rsidRDefault="006F1583" w:rsidP="006F1583">
      <w:pPr>
        <w:ind w:left="360"/>
      </w:pPr>
    </w:p>
    <w:p w14:paraId="565AC631" w14:textId="77777777" w:rsidR="006F1583" w:rsidRDefault="006F1583">
      <w:r>
        <w:br w:type="page"/>
      </w:r>
    </w:p>
    <w:bookmarkStart w:id="19" w:name="_Toc115596599" w:displacedByCustomXml="next"/>
    <w:sdt>
      <w:sdtPr>
        <w:rPr>
          <w:rFonts w:asciiTheme="minorHAnsi" w:eastAsiaTheme="minorHAnsi" w:hAnsiTheme="minorHAnsi" w:cstheme="minorBidi"/>
          <w:color w:val="auto"/>
          <w:sz w:val="22"/>
          <w:szCs w:val="22"/>
        </w:rPr>
        <w:id w:val="-1651739315"/>
        <w:docPartObj>
          <w:docPartGallery w:val="Bibliographies"/>
          <w:docPartUnique/>
        </w:docPartObj>
      </w:sdtPr>
      <w:sdtContent>
        <w:p w14:paraId="36A8E966" w14:textId="2BA75DD0" w:rsidR="006F1583" w:rsidRDefault="006F1583">
          <w:pPr>
            <w:pStyle w:val="Heading1"/>
          </w:pPr>
          <w:r>
            <w:t>References</w:t>
          </w:r>
          <w:bookmarkEnd w:id="19"/>
        </w:p>
        <w:sdt>
          <w:sdtPr>
            <w:id w:val="-573587230"/>
            <w:bibliography/>
          </w:sdtPr>
          <w:sdtContent>
            <w:p w14:paraId="0D12F74F" w14:textId="77777777" w:rsidR="006F1583" w:rsidRDefault="006F1583" w:rsidP="006F1583">
              <w:pPr>
                <w:pStyle w:val="Bibliography"/>
                <w:ind w:left="720" w:hanging="720"/>
                <w:rPr>
                  <w:noProof/>
                  <w:sz w:val="24"/>
                  <w:szCs w:val="24"/>
                </w:rPr>
              </w:pPr>
              <w:r>
                <w:fldChar w:fldCharType="begin"/>
              </w:r>
              <w:r>
                <w:instrText xml:space="preserve"> BIBLIOGRAPHY </w:instrText>
              </w:r>
              <w:r>
                <w:fldChar w:fldCharType="separate"/>
              </w:r>
              <w:r>
                <w:rPr>
                  <w:noProof/>
                </w:rPr>
                <w:t xml:space="preserve">Hunter, J. D. (2007). Matplotlib: A 2D graphics environment. </w:t>
              </w:r>
              <w:r>
                <w:rPr>
                  <w:i/>
                  <w:iCs/>
                  <w:noProof/>
                </w:rPr>
                <w:t>Computing in Science &amp; Engineering, 9</w:t>
              </w:r>
              <w:r>
                <w:rPr>
                  <w:noProof/>
                </w:rPr>
                <w:t>, 90-95. doi:10.1109/MCSE.2007.55</w:t>
              </w:r>
            </w:p>
            <w:p w14:paraId="2BA65357" w14:textId="77777777" w:rsidR="006F1583" w:rsidRDefault="006F1583" w:rsidP="006F1583">
              <w:pPr>
                <w:pStyle w:val="Bibliography"/>
                <w:ind w:left="720" w:hanging="720"/>
                <w:rPr>
                  <w:noProof/>
                </w:rPr>
              </w:pPr>
              <w:r>
                <w:rPr>
                  <w:noProof/>
                </w:rPr>
                <w:t xml:space="preserve">NumPy Developers. (2022). </w:t>
              </w:r>
              <w:r>
                <w:rPr>
                  <w:i/>
                  <w:iCs/>
                  <w:noProof/>
                </w:rPr>
                <w:t>What is NumPy?</w:t>
              </w:r>
              <w:r>
                <w:rPr>
                  <w:noProof/>
                </w:rPr>
                <w:t xml:space="preserve"> Retrieved from NumPy: https://numpy.org/doc/stable/user/whatisnumpy.html</w:t>
              </w:r>
            </w:p>
            <w:p w14:paraId="26D7E894" w14:textId="77777777" w:rsidR="006F1583" w:rsidRDefault="006F1583" w:rsidP="006F1583">
              <w:pPr>
                <w:pStyle w:val="Bibliography"/>
                <w:ind w:left="720" w:hanging="720"/>
                <w:rPr>
                  <w:noProof/>
                </w:rPr>
              </w:pPr>
              <w:r>
                <w:rPr>
                  <w:noProof/>
                </w:rPr>
                <w:t xml:space="preserve">OpenCV. (2022, June 5). </w:t>
              </w:r>
              <w:r>
                <w:rPr>
                  <w:i/>
                  <w:iCs/>
                  <w:noProof/>
                </w:rPr>
                <w:t>Introduction to OpenCV-Python Tutorials</w:t>
              </w:r>
              <w:r>
                <w:rPr>
                  <w:noProof/>
                </w:rPr>
                <w:t>. Retrieved from OpenCV: https://docs.opencv.org/4.6.0/d0/de3/tutorial_py_intro.html</w:t>
              </w:r>
            </w:p>
            <w:p w14:paraId="4402438B" w14:textId="77777777" w:rsidR="006F1583" w:rsidRDefault="006F1583" w:rsidP="006F1583">
              <w:pPr>
                <w:pStyle w:val="Bibliography"/>
                <w:ind w:left="720" w:hanging="720"/>
                <w:rPr>
                  <w:noProof/>
                </w:rPr>
              </w:pPr>
              <w:r>
                <w:rPr>
                  <w:noProof/>
                </w:rPr>
                <w:t xml:space="preserve">pythonpyqt. (2020). </w:t>
              </w:r>
              <w:r>
                <w:rPr>
                  <w:i/>
                  <w:iCs/>
                  <w:noProof/>
                </w:rPr>
                <w:t>What is PyQt?</w:t>
              </w:r>
              <w:r>
                <w:rPr>
                  <w:noProof/>
                </w:rPr>
                <w:t xml:space="preserve"> Retrieved from LEARN PYTHON PYQT: https://pythonpyqt.com/what-is-pyqt/</w:t>
              </w:r>
            </w:p>
            <w:p w14:paraId="25E5F3CE" w14:textId="77777777" w:rsidR="006F1583" w:rsidRDefault="006F1583" w:rsidP="006F1583">
              <w:pPr>
                <w:pStyle w:val="Bibliography"/>
                <w:ind w:left="720" w:hanging="720"/>
                <w:rPr>
                  <w:noProof/>
                </w:rPr>
              </w:pPr>
              <w:r>
                <w:rPr>
                  <w:noProof/>
                </w:rPr>
                <w:t xml:space="preserve">Ruizagara. (2018). </w:t>
              </w:r>
              <w:r>
                <w:rPr>
                  <w:i/>
                  <w:iCs/>
                  <w:noProof/>
                </w:rPr>
                <w:t>Sokoto Coventry Fingerprint Dataset (SOCOFing)</w:t>
              </w:r>
              <w:r>
                <w:rPr>
                  <w:noProof/>
                </w:rPr>
                <w:t>. Retrieved from Kaggle: https://www.kaggle.com/datasets/ruizgara/socofing</w:t>
              </w:r>
            </w:p>
            <w:p w14:paraId="01C6E42E" w14:textId="77777777" w:rsidR="006F1583" w:rsidRDefault="006F1583" w:rsidP="006F1583">
              <w:pPr>
                <w:pStyle w:val="Bibliography"/>
                <w:ind w:left="720" w:hanging="720"/>
                <w:rPr>
                  <w:noProof/>
                </w:rPr>
              </w:pPr>
              <w:r>
                <w:rPr>
                  <w:noProof/>
                </w:rPr>
                <w:t xml:space="preserve">Team Leverage Edu. (2021, November 17). </w:t>
              </w:r>
              <w:r>
                <w:rPr>
                  <w:i/>
                  <w:iCs/>
                  <w:noProof/>
                </w:rPr>
                <w:t>Research Desi</w:t>
              </w:r>
              <w:r>
                <w:rPr>
                  <w:noProof/>
                </w:rPr>
                <w:t>. Retrieved from Leverageedu: https://leverageedu.com/blog/research-design/</w:t>
              </w:r>
            </w:p>
            <w:p w14:paraId="090EB670" w14:textId="73FF7E90" w:rsidR="006F1583" w:rsidRDefault="006F1583" w:rsidP="006F1583">
              <w:r>
                <w:rPr>
                  <w:b/>
                  <w:bCs/>
                  <w:noProof/>
                </w:rPr>
                <w:fldChar w:fldCharType="end"/>
              </w:r>
            </w:p>
          </w:sdtContent>
        </w:sdt>
      </w:sdtContent>
    </w:sdt>
    <w:p w14:paraId="51A84A66" w14:textId="16F1D3E5" w:rsidR="00082874" w:rsidRPr="00FC37E8" w:rsidRDefault="00D818AA" w:rsidP="006F1583">
      <w:pPr>
        <w:ind w:left="360"/>
      </w:pPr>
      <w:r>
        <w:t xml:space="preserve"> </w:t>
      </w:r>
    </w:p>
    <w:sectPr w:rsidR="00082874" w:rsidRPr="00FC37E8" w:rsidSect="009073B1">
      <w:foot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6333A" w14:textId="77777777" w:rsidR="00A86F50" w:rsidRDefault="00A86F50" w:rsidP="009073B1">
      <w:pPr>
        <w:spacing w:after="0" w:line="240" w:lineRule="auto"/>
      </w:pPr>
      <w:r>
        <w:separator/>
      </w:r>
    </w:p>
  </w:endnote>
  <w:endnote w:type="continuationSeparator" w:id="0">
    <w:p w14:paraId="037E3A22" w14:textId="77777777" w:rsidR="00A86F50" w:rsidRDefault="00A86F50" w:rsidP="0090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155889"/>
      <w:docPartObj>
        <w:docPartGallery w:val="Page Numbers (Bottom of Page)"/>
        <w:docPartUnique/>
      </w:docPartObj>
    </w:sdtPr>
    <w:sdtEndPr>
      <w:rPr>
        <w:noProof/>
      </w:rPr>
    </w:sdtEndPr>
    <w:sdtContent>
      <w:p w14:paraId="6BDEBBE8" w14:textId="45396B7F"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B71AF6" w14:textId="77777777" w:rsidR="009073B1" w:rsidRDefault="009073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325405"/>
      <w:docPartObj>
        <w:docPartGallery w:val="Page Numbers (Bottom of Page)"/>
        <w:docPartUnique/>
      </w:docPartObj>
    </w:sdtPr>
    <w:sdtEndPr>
      <w:rPr>
        <w:noProof/>
      </w:rPr>
    </w:sdtEndPr>
    <w:sdtContent>
      <w:p w14:paraId="3739FF2C" w14:textId="77777777" w:rsidR="009073B1" w:rsidRDefault="00907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EFAAC" w14:textId="77777777" w:rsidR="009073B1" w:rsidRDefault="00907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53524" w14:textId="77777777" w:rsidR="00A86F50" w:rsidRDefault="00A86F50" w:rsidP="009073B1">
      <w:pPr>
        <w:spacing w:after="0" w:line="240" w:lineRule="auto"/>
      </w:pPr>
      <w:r>
        <w:separator/>
      </w:r>
    </w:p>
  </w:footnote>
  <w:footnote w:type="continuationSeparator" w:id="0">
    <w:p w14:paraId="2B9F6916" w14:textId="77777777" w:rsidR="00A86F50" w:rsidRDefault="00A86F50" w:rsidP="009073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63734"/>
    <w:multiLevelType w:val="hybridMultilevel"/>
    <w:tmpl w:val="20FE195E"/>
    <w:lvl w:ilvl="0" w:tplc="EC62E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D6FDD"/>
    <w:multiLevelType w:val="hybridMultilevel"/>
    <w:tmpl w:val="B1A47226"/>
    <w:lvl w:ilvl="0" w:tplc="1B420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A72730"/>
    <w:multiLevelType w:val="hybridMultilevel"/>
    <w:tmpl w:val="8384CE8C"/>
    <w:lvl w:ilvl="0" w:tplc="C888A6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2A3618"/>
    <w:multiLevelType w:val="hybridMultilevel"/>
    <w:tmpl w:val="429E3C3E"/>
    <w:lvl w:ilvl="0" w:tplc="1E16BB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9080231">
    <w:abstractNumId w:val="2"/>
  </w:num>
  <w:num w:numId="2" w16cid:durableId="1507398269">
    <w:abstractNumId w:val="0"/>
  </w:num>
  <w:num w:numId="3" w16cid:durableId="545216227">
    <w:abstractNumId w:val="1"/>
  </w:num>
  <w:num w:numId="4" w16cid:durableId="126353651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ystal Andy">
    <w15:presenceInfo w15:providerId="Windows Live" w15:userId="da41457c21ef9e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4"/>
    <w:rsid w:val="00035C41"/>
    <w:rsid w:val="000534AA"/>
    <w:rsid w:val="00054D68"/>
    <w:rsid w:val="00074ACC"/>
    <w:rsid w:val="00082874"/>
    <w:rsid w:val="0009178D"/>
    <w:rsid w:val="000F53D6"/>
    <w:rsid w:val="001950D7"/>
    <w:rsid w:val="001B63CE"/>
    <w:rsid w:val="001F5919"/>
    <w:rsid w:val="002174AD"/>
    <w:rsid w:val="00233524"/>
    <w:rsid w:val="00241DFA"/>
    <w:rsid w:val="002A4EA7"/>
    <w:rsid w:val="002D0DB6"/>
    <w:rsid w:val="002F4B52"/>
    <w:rsid w:val="00314DF5"/>
    <w:rsid w:val="00342738"/>
    <w:rsid w:val="0035113F"/>
    <w:rsid w:val="003A3DFB"/>
    <w:rsid w:val="003F02D6"/>
    <w:rsid w:val="00405862"/>
    <w:rsid w:val="00421416"/>
    <w:rsid w:val="00490357"/>
    <w:rsid w:val="00490830"/>
    <w:rsid w:val="00494BDF"/>
    <w:rsid w:val="004B2E34"/>
    <w:rsid w:val="004F369A"/>
    <w:rsid w:val="004F4705"/>
    <w:rsid w:val="004F687C"/>
    <w:rsid w:val="005303B9"/>
    <w:rsid w:val="00544FA2"/>
    <w:rsid w:val="0055225D"/>
    <w:rsid w:val="00562997"/>
    <w:rsid w:val="005A5E63"/>
    <w:rsid w:val="005C7637"/>
    <w:rsid w:val="005F288B"/>
    <w:rsid w:val="006666F0"/>
    <w:rsid w:val="006E034B"/>
    <w:rsid w:val="006E67FA"/>
    <w:rsid w:val="006F1583"/>
    <w:rsid w:val="00701842"/>
    <w:rsid w:val="00712641"/>
    <w:rsid w:val="007129D7"/>
    <w:rsid w:val="00736EFB"/>
    <w:rsid w:val="00781C41"/>
    <w:rsid w:val="007B7129"/>
    <w:rsid w:val="00850D26"/>
    <w:rsid w:val="00873049"/>
    <w:rsid w:val="00891E16"/>
    <w:rsid w:val="0089482F"/>
    <w:rsid w:val="009073B1"/>
    <w:rsid w:val="00922C41"/>
    <w:rsid w:val="009512CD"/>
    <w:rsid w:val="009E77D6"/>
    <w:rsid w:val="009F6ACB"/>
    <w:rsid w:val="00A05F4F"/>
    <w:rsid w:val="00A21256"/>
    <w:rsid w:val="00A2128C"/>
    <w:rsid w:val="00A257A1"/>
    <w:rsid w:val="00A2648A"/>
    <w:rsid w:val="00A357FE"/>
    <w:rsid w:val="00A572EF"/>
    <w:rsid w:val="00A7248E"/>
    <w:rsid w:val="00A86F50"/>
    <w:rsid w:val="00A87B99"/>
    <w:rsid w:val="00A955B8"/>
    <w:rsid w:val="00AA0DC4"/>
    <w:rsid w:val="00AB2058"/>
    <w:rsid w:val="00AD5666"/>
    <w:rsid w:val="00AD57A9"/>
    <w:rsid w:val="00AF5032"/>
    <w:rsid w:val="00B076EF"/>
    <w:rsid w:val="00BF3B33"/>
    <w:rsid w:val="00C15E77"/>
    <w:rsid w:val="00C76C10"/>
    <w:rsid w:val="00CA09A8"/>
    <w:rsid w:val="00CC77E6"/>
    <w:rsid w:val="00CD6F64"/>
    <w:rsid w:val="00D06624"/>
    <w:rsid w:val="00D55258"/>
    <w:rsid w:val="00D6127F"/>
    <w:rsid w:val="00D73B2D"/>
    <w:rsid w:val="00D818AA"/>
    <w:rsid w:val="00DB2859"/>
    <w:rsid w:val="00DE67CB"/>
    <w:rsid w:val="00E20A84"/>
    <w:rsid w:val="00E321E8"/>
    <w:rsid w:val="00E72B4B"/>
    <w:rsid w:val="00E763A5"/>
    <w:rsid w:val="00ED6BBA"/>
    <w:rsid w:val="00EE2A03"/>
    <w:rsid w:val="00EF0603"/>
    <w:rsid w:val="00F10F99"/>
    <w:rsid w:val="00F32815"/>
    <w:rsid w:val="00F82F17"/>
    <w:rsid w:val="00F837D7"/>
    <w:rsid w:val="00FC37E8"/>
    <w:rsid w:val="00FC730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8BC66F"/>
  <w15:docId w15:val="{AB2840E9-634C-4766-926C-B71FA8E6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1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7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303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0DC4"/>
    <w:pPr>
      <w:spacing w:after="0" w:line="240" w:lineRule="auto"/>
    </w:pPr>
    <w:rPr>
      <w:rFonts w:eastAsiaTheme="minorEastAsia"/>
    </w:rPr>
  </w:style>
  <w:style w:type="character" w:customStyle="1" w:styleId="NoSpacingChar">
    <w:name w:val="No Spacing Char"/>
    <w:basedOn w:val="DefaultParagraphFont"/>
    <w:link w:val="NoSpacing"/>
    <w:uiPriority w:val="1"/>
    <w:rsid w:val="00AA0DC4"/>
    <w:rPr>
      <w:rFonts w:eastAsiaTheme="minorEastAsia"/>
    </w:rPr>
  </w:style>
  <w:style w:type="table" w:styleId="ListTable1Light-Accent1">
    <w:name w:val="List Table 1 Light Accent 1"/>
    <w:basedOn w:val="TableNormal"/>
    <w:uiPriority w:val="46"/>
    <w:rsid w:val="00AA0DC4"/>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AA0D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DC4"/>
    <w:pPr>
      <w:outlineLvl w:val="9"/>
    </w:pPr>
  </w:style>
  <w:style w:type="paragraph" w:styleId="TOC1">
    <w:name w:val="toc 1"/>
    <w:basedOn w:val="Normal"/>
    <w:next w:val="Normal"/>
    <w:autoRedefine/>
    <w:uiPriority w:val="39"/>
    <w:unhideWhenUsed/>
    <w:rsid w:val="0055225D"/>
    <w:pPr>
      <w:tabs>
        <w:tab w:val="right" w:leader="dot" w:pos="9350"/>
      </w:tabs>
      <w:spacing w:after="100"/>
    </w:pPr>
  </w:style>
  <w:style w:type="character" w:styleId="Hyperlink">
    <w:name w:val="Hyperlink"/>
    <w:basedOn w:val="DefaultParagraphFont"/>
    <w:uiPriority w:val="99"/>
    <w:unhideWhenUsed/>
    <w:rsid w:val="0009178D"/>
    <w:rPr>
      <w:color w:val="0563C1" w:themeColor="hyperlink"/>
      <w:u w:val="single"/>
    </w:rPr>
  </w:style>
  <w:style w:type="paragraph" w:styleId="ListParagraph">
    <w:name w:val="List Paragraph"/>
    <w:basedOn w:val="Normal"/>
    <w:uiPriority w:val="34"/>
    <w:qFormat/>
    <w:rsid w:val="00233524"/>
    <w:pPr>
      <w:ind w:left="720"/>
      <w:contextualSpacing/>
    </w:pPr>
  </w:style>
  <w:style w:type="character" w:customStyle="1" w:styleId="Heading2Char">
    <w:name w:val="Heading 2 Char"/>
    <w:basedOn w:val="DefaultParagraphFont"/>
    <w:link w:val="Heading2"/>
    <w:uiPriority w:val="9"/>
    <w:rsid w:val="00241D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A4EA7"/>
    <w:pPr>
      <w:spacing w:after="100"/>
      <w:ind w:left="220"/>
    </w:pPr>
  </w:style>
  <w:style w:type="character" w:styleId="PlaceholderText">
    <w:name w:val="Placeholder Text"/>
    <w:basedOn w:val="DefaultParagraphFont"/>
    <w:uiPriority w:val="99"/>
    <w:semiHidden/>
    <w:rsid w:val="005F288B"/>
    <w:rPr>
      <w:color w:val="808080"/>
    </w:rPr>
  </w:style>
  <w:style w:type="table" w:styleId="TableGrid">
    <w:name w:val="Table Grid"/>
    <w:basedOn w:val="TableNormal"/>
    <w:uiPriority w:val="39"/>
    <w:rsid w:val="005F2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174A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A257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303B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5303B9"/>
    <w:pPr>
      <w:spacing w:after="100"/>
      <w:ind w:left="440"/>
    </w:pPr>
  </w:style>
  <w:style w:type="character" w:styleId="FollowedHyperlink">
    <w:name w:val="FollowedHyperlink"/>
    <w:basedOn w:val="DefaultParagraphFont"/>
    <w:uiPriority w:val="99"/>
    <w:semiHidden/>
    <w:unhideWhenUsed/>
    <w:rsid w:val="004F687C"/>
    <w:rPr>
      <w:color w:val="954F72" w:themeColor="followedHyperlink"/>
      <w:u w:val="single"/>
    </w:rPr>
  </w:style>
  <w:style w:type="paragraph" w:styleId="Revision">
    <w:name w:val="Revision"/>
    <w:hidden/>
    <w:uiPriority w:val="99"/>
    <w:semiHidden/>
    <w:rsid w:val="00A7248E"/>
    <w:pPr>
      <w:spacing w:after="0" w:line="240" w:lineRule="auto"/>
    </w:pPr>
  </w:style>
  <w:style w:type="character" w:styleId="CommentReference">
    <w:name w:val="annotation reference"/>
    <w:basedOn w:val="DefaultParagraphFont"/>
    <w:uiPriority w:val="99"/>
    <w:semiHidden/>
    <w:unhideWhenUsed/>
    <w:rsid w:val="00A7248E"/>
    <w:rPr>
      <w:sz w:val="16"/>
      <w:szCs w:val="16"/>
    </w:rPr>
  </w:style>
  <w:style w:type="paragraph" w:styleId="CommentText">
    <w:name w:val="annotation text"/>
    <w:basedOn w:val="Normal"/>
    <w:link w:val="CommentTextChar"/>
    <w:uiPriority w:val="99"/>
    <w:semiHidden/>
    <w:unhideWhenUsed/>
    <w:rsid w:val="00A7248E"/>
    <w:pPr>
      <w:spacing w:line="240" w:lineRule="auto"/>
    </w:pPr>
    <w:rPr>
      <w:sz w:val="20"/>
      <w:szCs w:val="20"/>
    </w:rPr>
  </w:style>
  <w:style w:type="character" w:customStyle="1" w:styleId="CommentTextChar">
    <w:name w:val="Comment Text Char"/>
    <w:basedOn w:val="DefaultParagraphFont"/>
    <w:link w:val="CommentText"/>
    <w:uiPriority w:val="99"/>
    <w:semiHidden/>
    <w:rsid w:val="00A7248E"/>
    <w:rPr>
      <w:sz w:val="20"/>
      <w:szCs w:val="20"/>
    </w:rPr>
  </w:style>
  <w:style w:type="paragraph" w:styleId="CommentSubject">
    <w:name w:val="annotation subject"/>
    <w:basedOn w:val="CommentText"/>
    <w:next w:val="CommentText"/>
    <w:link w:val="CommentSubjectChar"/>
    <w:uiPriority w:val="99"/>
    <w:semiHidden/>
    <w:unhideWhenUsed/>
    <w:rsid w:val="00A7248E"/>
    <w:rPr>
      <w:b/>
      <w:bCs/>
    </w:rPr>
  </w:style>
  <w:style w:type="character" w:customStyle="1" w:styleId="CommentSubjectChar">
    <w:name w:val="Comment Subject Char"/>
    <w:basedOn w:val="CommentTextChar"/>
    <w:link w:val="CommentSubject"/>
    <w:uiPriority w:val="99"/>
    <w:semiHidden/>
    <w:rsid w:val="00A7248E"/>
    <w:rPr>
      <w:b/>
      <w:bCs/>
      <w:sz w:val="20"/>
      <w:szCs w:val="20"/>
    </w:rPr>
  </w:style>
  <w:style w:type="paragraph" w:styleId="Bibliography">
    <w:name w:val="Bibliography"/>
    <w:basedOn w:val="Normal"/>
    <w:next w:val="Normal"/>
    <w:uiPriority w:val="37"/>
    <w:unhideWhenUsed/>
    <w:rsid w:val="006F1583"/>
  </w:style>
  <w:style w:type="paragraph" w:styleId="Header">
    <w:name w:val="header"/>
    <w:basedOn w:val="Normal"/>
    <w:link w:val="HeaderChar"/>
    <w:uiPriority w:val="99"/>
    <w:unhideWhenUsed/>
    <w:rsid w:val="0090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3B1"/>
  </w:style>
  <w:style w:type="paragraph" w:styleId="Footer">
    <w:name w:val="footer"/>
    <w:basedOn w:val="Normal"/>
    <w:link w:val="FooterChar"/>
    <w:uiPriority w:val="99"/>
    <w:unhideWhenUsed/>
    <w:rsid w:val="0090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802483">
      <w:bodyDiv w:val="1"/>
      <w:marLeft w:val="0"/>
      <w:marRight w:val="0"/>
      <w:marTop w:val="0"/>
      <w:marBottom w:val="0"/>
      <w:divBdr>
        <w:top w:val="none" w:sz="0" w:space="0" w:color="auto"/>
        <w:left w:val="none" w:sz="0" w:space="0" w:color="auto"/>
        <w:bottom w:val="none" w:sz="0" w:space="0" w:color="auto"/>
        <w:right w:val="none" w:sz="0" w:space="0" w:color="auto"/>
      </w:divBdr>
    </w:div>
    <w:div w:id="1211651645">
      <w:bodyDiv w:val="1"/>
      <w:marLeft w:val="0"/>
      <w:marRight w:val="0"/>
      <w:marTop w:val="0"/>
      <w:marBottom w:val="0"/>
      <w:divBdr>
        <w:top w:val="none" w:sz="0" w:space="0" w:color="auto"/>
        <w:left w:val="none" w:sz="0" w:space="0" w:color="auto"/>
        <w:bottom w:val="none" w:sz="0" w:space="0" w:color="auto"/>
        <w:right w:val="none" w:sz="0" w:space="0" w:color="auto"/>
      </w:divBdr>
    </w:div>
    <w:div w:id="1309047799">
      <w:bodyDiv w:val="1"/>
      <w:marLeft w:val="0"/>
      <w:marRight w:val="0"/>
      <w:marTop w:val="0"/>
      <w:marBottom w:val="0"/>
      <w:divBdr>
        <w:top w:val="none" w:sz="0" w:space="0" w:color="auto"/>
        <w:left w:val="none" w:sz="0" w:space="0" w:color="auto"/>
        <w:bottom w:val="none" w:sz="0" w:space="0" w:color="auto"/>
        <w:right w:val="none" w:sz="0" w:space="0" w:color="auto"/>
      </w:divBdr>
    </w:div>
    <w:div w:id="1486237705">
      <w:bodyDiv w:val="1"/>
      <w:marLeft w:val="0"/>
      <w:marRight w:val="0"/>
      <w:marTop w:val="0"/>
      <w:marBottom w:val="0"/>
      <w:divBdr>
        <w:top w:val="none" w:sz="0" w:space="0" w:color="auto"/>
        <w:left w:val="none" w:sz="0" w:space="0" w:color="auto"/>
        <w:bottom w:val="none" w:sz="0" w:space="0" w:color="auto"/>
        <w:right w:val="none" w:sz="0" w:space="0" w:color="auto"/>
      </w:divBdr>
    </w:div>
    <w:div w:id="1564680546">
      <w:bodyDiv w:val="1"/>
      <w:marLeft w:val="0"/>
      <w:marRight w:val="0"/>
      <w:marTop w:val="0"/>
      <w:marBottom w:val="0"/>
      <w:divBdr>
        <w:top w:val="none" w:sz="0" w:space="0" w:color="auto"/>
        <w:left w:val="none" w:sz="0" w:space="0" w:color="auto"/>
        <w:bottom w:val="none" w:sz="0" w:space="0" w:color="auto"/>
        <w:right w:val="none" w:sz="0" w:space="0" w:color="auto"/>
      </w:divBdr>
    </w:div>
    <w:div w:id="1572738171">
      <w:bodyDiv w:val="1"/>
      <w:marLeft w:val="0"/>
      <w:marRight w:val="0"/>
      <w:marTop w:val="0"/>
      <w:marBottom w:val="0"/>
      <w:divBdr>
        <w:top w:val="none" w:sz="0" w:space="0" w:color="auto"/>
        <w:left w:val="none" w:sz="0" w:space="0" w:color="auto"/>
        <w:bottom w:val="none" w:sz="0" w:space="0" w:color="auto"/>
        <w:right w:val="none" w:sz="0" w:space="0" w:color="auto"/>
      </w:divBdr>
    </w:div>
    <w:div w:id="1835485885">
      <w:bodyDiv w:val="1"/>
      <w:marLeft w:val="0"/>
      <w:marRight w:val="0"/>
      <w:marTop w:val="0"/>
      <w:marBottom w:val="0"/>
      <w:divBdr>
        <w:top w:val="none" w:sz="0" w:space="0" w:color="auto"/>
        <w:left w:val="none" w:sz="0" w:space="0" w:color="auto"/>
        <w:bottom w:val="none" w:sz="0" w:space="0" w:color="auto"/>
        <w:right w:val="none" w:sz="0" w:space="0" w:color="auto"/>
      </w:divBdr>
    </w:div>
    <w:div w:id="2015061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495ED516EC4FACA9D58F0AD2645688"/>
        <w:category>
          <w:name w:val="General"/>
          <w:gallery w:val="placeholder"/>
        </w:category>
        <w:types>
          <w:type w:val="bbPlcHdr"/>
        </w:types>
        <w:behaviors>
          <w:behavior w:val="content"/>
        </w:behaviors>
        <w:guid w:val="{71FE2255-39E5-4DE2-80F7-4335BE532D61}"/>
      </w:docPartPr>
      <w:docPartBody>
        <w:p w:rsidR="00453861" w:rsidRDefault="008A32B5" w:rsidP="008A32B5">
          <w:pPr>
            <w:pStyle w:val="89495ED516EC4FACA9D58F0AD2645688"/>
          </w:pPr>
          <w:r>
            <w:rPr>
              <w:rFonts w:asciiTheme="majorHAnsi" w:eastAsiaTheme="majorEastAsia" w:hAnsiTheme="majorHAnsi" w:cstheme="majorBidi"/>
              <w:caps/>
              <w:color w:val="4472C4" w:themeColor="accent1"/>
              <w:sz w:val="80"/>
              <w:szCs w:val="80"/>
            </w:rPr>
            <w:t>[Document title]</w:t>
          </w:r>
        </w:p>
      </w:docPartBody>
    </w:docPart>
    <w:docPart>
      <w:docPartPr>
        <w:name w:val="E421F3EBAAD3434FA60DE29914967BFD"/>
        <w:category>
          <w:name w:val="General"/>
          <w:gallery w:val="placeholder"/>
        </w:category>
        <w:types>
          <w:type w:val="bbPlcHdr"/>
        </w:types>
        <w:behaviors>
          <w:behavior w:val="content"/>
        </w:behaviors>
        <w:guid w:val="{EE8232C1-8FE9-44E1-B206-1671384A97EC}"/>
      </w:docPartPr>
      <w:docPartBody>
        <w:p w:rsidR="00453861" w:rsidRDefault="008A32B5" w:rsidP="008A32B5">
          <w:pPr>
            <w:pStyle w:val="E421F3EBAAD3434FA60DE29914967BF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2B5"/>
    <w:rsid w:val="00020142"/>
    <w:rsid w:val="0013209A"/>
    <w:rsid w:val="001552E4"/>
    <w:rsid w:val="0024553A"/>
    <w:rsid w:val="002952BE"/>
    <w:rsid w:val="00453861"/>
    <w:rsid w:val="00752E6B"/>
    <w:rsid w:val="007F38B3"/>
    <w:rsid w:val="0088496D"/>
    <w:rsid w:val="008A32B5"/>
    <w:rsid w:val="009F66E2"/>
    <w:rsid w:val="00BB7FB1"/>
    <w:rsid w:val="00F40CB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495ED516EC4FACA9D58F0AD2645688">
    <w:name w:val="89495ED516EC4FACA9D58F0AD2645688"/>
    <w:rsid w:val="008A32B5"/>
  </w:style>
  <w:style w:type="paragraph" w:customStyle="1" w:styleId="E421F3EBAAD3434FA60DE29914967BFD">
    <w:name w:val="E421F3EBAAD3434FA60DE29914967BFD"/>
    <w:rsid w:val="008A32B5"/>
  </w:style>
  <w:style w:type="character" w:styleId="PlaceholderText">
    <w:name w:val="Placeholder Text"/>
    <w:basedOn w:val="DefaultParagraphFont"/>
    <w:uiPriority w:val="99"/>
    <w:semiHidden/>
    <w:rsid w:val="004538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Tea21</b:Tag>
    <b:SourceType>InternetSite</b:SourceType>
    <b:Guid>{012CBA90-116C-4896-90A7-60D52D6C5B2D}</b:Guid>
    <b:Author>
      <b:Author>
        <b:Corporate>Team Leverage Edu</b:Corporate>
      </b:Author>
    </b:Author>
    <b:Title>Research Desi</b:Title>
    <b:Year>2021</b:Year>
    <b:InternetSiteTitle>Leverageedu</b:InternetSiteTitle>
    <b:Month>November</b:Month>
    <b:Day>17</b:Day>
    <b:URL>https://leverageedu.com/blog/research-design/</b:URL>
    <b:RefOrder>1</b:RefOrder>
  </b:Source>
  <b:Source>
    <b:Tag>Rui18</b:Tag>
    <b:SourceType>InternetSite</b:SourceType>
    <b:Guid>{1C4AF698-2956-4873-A95B-3E50DB867FDC}</b:Guid>
    <b:Author>
      <b:Author>
        <b:NameList>
          <b:Person>
            <b:Last>Ruizagara</b:Last>
          </b:Person>
        </b:NameList>
      </b:Author>
    </b:Author>
    <b:Title>Sokoto Coventry Fingerprint Dataset (SOCOFing)</b:Title>
    <b:InternetSiteTitle>Kaggle</b:InternetSiteTitle>
    <b:Year>2018</b:Year>
    <b:URL>https://www.kaggle.com/datasets/ruizgara/socofing</b:URL>
    <b:RefOrder>2</b:RefOrder>
  </b:Source>
  <b:Source>
    <b:Tag>Num22</b:Tag>
    <b:SourceType>InternetSite</b:SourceType>
    <b:Guid>{4E29EDAD-1357-4B5E-A90D-EE582BC3E5E9}</b:Guid>
    <b:Author>
      <b:Author>
        <b:Corporate>NumPy Developers.</b:Corporate>
      </b:Author>
    </b:Author>
    <b:Title>What is NumPy?</b:Title>
    <b:InternetSiteTitle>NumPy</b:InternetSiteTitle>
    <b:Year>2022</b:Year>
    <b:URL>https://numpy.org/doc/stable/user/whatisnumpy.html</b:URL>
    <b:RefOrder>3</b:RefOrder>
  </b:Source>
  <b:Source>
    <b:Tag>Ope22</b:Tag>
    <b:SourceType>InternetSite</b:SourceType>
    <b:Guid>{324E882E-E0DF-43A1-B4F9-894658E71176}</b:Guid>
    <b:Author>
      <b:Author>
        <b:Corporate>OpenCV</b:Corporate>
      </b:Author>
    </b:Author>
    <b:Title>Introduction to OpenCV-Python Tutorials</b:Title>
    <b:InternetSiteTitle>OpenCV</b:InternetSiteTitle>
    <b:Year>2022</b:Year>
    <b:Month>June</b:Month>
    <b:Day>5</b:Day>
    <b:URL>https://docs.opencv.org/4.6.0/d0/de3/tutorial_py_intro.html</b:URL>
    <b:RefOrder>4</b:RefOrder>
  </b:Source>
  <b:Source>
    <b:Tag>Hun07</b:Tag>
    <b:SourceType>JournalArticle</b:SourceType>
    <b:Guid>{15720D81-0182-4CA9-81F9-DC4E17DD43A4}</b:Guid>
    <b:Title>Matplotlib: A 2D graphics environment</b:Title>
    <b:Year>2007</b:Year>
    <b:URL>https://matplotlib.org/stable/users/project/citing.html</b:URL>
    <b:JournalName>Computing in Science &amp; Engineering</b:JournalName>
    <b:Pages>90-95</b:Pages>
    <b:Volume>9</b:Volume>
    <b:DOI>10.1109/MCSE.2007.55</b:DOI>
    <b:Author>
      <b:Author>
        <b:NameList>
          <b:Person>
            <b:Last>Hunter</b:Last>
            <b:First>J.</b:First>
            <b:Middle>D.</b:Middle>
          </b:Person>
        </b:NameList>
      </b:Author>
    </b:Author>
    <b:RefOrder>5</b:RefOrder>
  </b:Source>
  <b:Source>
    <b:Tag>pyt20</b:Tag>
    <b:SourceType>InternetSite</b:SourceType>
    <b:Guid>{CCC313C0-B3EB-4F67-B535-CB8C94EC36EC}</b:Guid>
    <b:Author>
      <b:Author>
        <b:Corporate>pythonpyqt</b:Corporate>
      </b:Author>
    </b:Author>
    <b:Title>What is PyQt?</b:Title>
    <b:Year>2020</b:Year>
    <b:InternetSiteTitle>LEARN PYTHON PYQT</b:InternetSiteTitle>
    <b:URL>https://pythonpyqt.com/what-is-pyqt/</b:URL>
    <b:RefOrder>6</b:RefOrder>
  </b:Source>
</b:Sources>
</file>

<file path=customXml/itemProps1.xml><?xml version="1.0" encoding="utf-8"?>
<ds:datastoreItem xmlns:ds="http://schemas.openxmlformats.org/officeDocument/2006/customXml" ds:itemID="{D2BA1DC7-246D-49DC-9F08-04C2D4C7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COMPARATIVE STUDY OF FINGERPRINT MATCHING TECHNIQUES</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COMPARATIVE STUDY OF FINGERPRINT MATCHING TECHNIQUES</dc:title>
  <dc:subject>CHAPTER 3 - Methodology</dc:subject>
  <dc:creator>10736694 Terence</dc:creator>
  <cp:keywords/>
  <dc:description/>
  <cp:lastModifiedBy>Crystal Andy</cp:lastModifiedBy>
  <cp:revision>2</cp:revision>
  <cp:lastPrinted>2022-10-05T08:33:00Z</cp:lastPrinted>
  <dcterms:created xsi:type="dcterms:W3CDTF">2022-12-19T15:52:00Z</dcterms:created>
  <dcterms:modified xsi:type="dcterms:W3CDTF">2022-12-19T15:52:00Z</dcterms:modified>
</cp:coreProperties>
</file>